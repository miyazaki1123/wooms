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487" w:rsidRDefault="004B4453">
      <w:pPr>
        <w:snapToGrid w:val="0"/>
        <w:spacing w:line="340" w:lineRule="exact"/>
        <w:ind w:right="944"/>
        <w:rPr>
          <w:rFonts w:asciiTheme="minorHAnsi" w:hAnsiTheme="minorHAnsi" w:cs="メイリオ"/>
          <w:color w:val="000000"/>
          <w:kern w:val="0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41344" behindDoc="0" locked="0" layoutInCell="1" allowOverlap="1" wp14:editId="26D4F8D6">
            <wp:simplePos x="0" y="0"/>
            <wp:positionH relativeFrom="margin">
              <wp:posOffset>469</wp:posOffset>
            </wp:positionH>
            <wp:positionV relativeFrom="paragraph">
              <wp:posOffset>107039</wp:posOffset>
            </wp:positionV>
            <wp:extent cx="2086228" cy="298174"/>
            <wp:effectExtent l="0" t="0" r="0" b="698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図 9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" t="16008" r="63974" b="42865"/>
                    <a:stretch/>
                  </pic:blipFill>
                  <pic:spPr bwMode="auto">
                    <a:xfrm>
                      <a:off x="0" y="0"/>
                      <a:ext cx="2087218" cy="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0CE" w:rsidRDefault="00A730CE" w:rsidP="00A730CE">
      <w:pPr>
        <w:spacing w:line="300" w:lineRule="exact"/>
        <w:ind w:right="8"/>
        <w:jc w:val="right"/>
        <w:rPr>
          <w:rFonts w:asciiTheme="minorHAnsi" w:eastAsia="ＭＳ ゴシック" w:hAnsiTheme="minorHAnsi" w:cs="メイリオ"/>
          <w:color w:val="000000"/>
          <w:kern w:val="0"/>
          <w:sz w:val="21"/>
          <w:szCs w:val="22"/>
        </w:rPr>
      </w:pPr>
    </w:p>
    <w:p w:rsidR="00A730CE" w:rsidRDefault="00EC5588" w:rsidP="00A730CE">
      <w:pPr>
        <w:spacing w:line="300" w:lineRule="exact"/>
        <w:ind w:right="8"/>
        <w:jc w:val="right"/>
        <w:rPr>
          <w:rFonts w:asciiTheme="minorHAnsi" w:eastAsia="ＭＳ ゴシック" w:hAnsiTheme="minorHAnsi" w:cs="メイリオ"/>
          <w:color w:val="000000"/>
          <w:kern w:val="0"/>
          <w:sz w:val="21"/>
          <w:szCs w:val="22"/>
        </w:rPr>
      </w:pPr>
      <w:r>
        <w:rPr>
          <w:rFonts w:asciiTheme="minorHAnsi" w:eastAsiaTheme="majorEastAsia" w:hAnsiTheme="minorHAnsi"/>
          <w:noProof/>
          <w:sz w:val="20"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942785</wp:posOffset>
            </wp:positionH>
            <wp:positionV relativeFrom="paragraph">
              <wp:posOffset>67945</wp:posOffset>
            </wp:positionV>
            <wp:extent cx="645795" cy="675640"/>
            <wp:effectExtent l="0" t="0" r="1905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ner_log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82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39.25pt;margin-top:7pt;width:50.05pt;height:49.15pt;z-index:251849728;mso-position-horizontal-relative:text;mso-position-vertical-relative:text;mso-width-relative:page;mso-height-relative:page">
            <v:imagedata r:id="rId13" o:title="VI小田急ロゴ縦"/>
          </v:shape>
        </w:pict>
      </w:r>
      <w:r w:rsidR="00073824">
        <w:rPr>
          <w:noProof/>
        </w:rPr>
        <w:pict>
          <v:shape id="_x0000_s1026" type="#_x0000_t75" style="position:absolute;left:0;text-align:left;margin-left:-7.9pt;margin-top:7pt;width:65.85pt;height:47.65pt;z-index:251847680;mso-position-horizontal-relative:text;mso-position-vertical-relative:text;mso-width-relative:page;mso-height-relative:page">
            <v:imagedata r:id="rId14" o:title="市章-黒色"/>
          </v:shape>
        </w:pict>
      </w:r>
      <w:r w:rsidR="001F2DEF">
        <w:rPr>
          <w:rFonts w:asciiTheme="minorHAnsi" w:eastAsia="ＭＳ ゴシック" w:hAnsiTheme="minorHAnsi" w:cs="メイリオ"/>
          <w:color w:val="000000"/>
          <w:kern w:val="0"/>
          <w:sz w:val="21"/>
          <w:szCs w:val="22"/>
        </w:rPr>
        <w:t>202</w:t>
      </w:r>
      <w:r w:rsidR="001F2DEF">
        <w:rPr>
          <w:rFonts w:asciiTheme="minorHAnsi" w:eastAsia="ＭＳ ゴシック" w:hAnsiTheme="minorHAnsi" w:cs="メイリオ" w:hint="eastAsia"/>
          <w:color w:val="000000"/>
          <w:kern w:val="0"/>
          <w:sz w:val="21"/>
          <w:szCs w:val="22"/>
        </w:rPr>
        <w:t>2</w:t>
      </w:r>
      <w:r w:rsidR="00A730CE">
        <w:rPr>
          <w:rFonts w:asciiTheme="minorHAnsi" w:eastAsia="ＭＳ ゴシック" w:hAnsiTheme="minorHAnsi" w:cs="メイリオ"/>
          <w:color w:val="000000"/>
          <w:kern w:val="0"/>
          <w:sz w:val="21"/>
          <w:szCs w:val="22"/>
        </w:rPr>
        <w:t>年</w:t>
      </w:r>
      <w:r w:rsidR="001F2DEF">
        <w:rPr>
          <w:rFonts w:asciiTheme="minorHAnsi" w:eastAsia="ＭＳ ゴシック" w:hAnsiTheme="minorHAnsi" w:cs="メイリオ" w:hint="eastAsia"/>
          <w:color w:val="000000"/>
          <w:kern w:val="0"/>
          <w:sz w:val="21"/>
          <w:szCs w:val="22"/>
        </w:rPr>
        <w:t>4</w:t>
      </w:r>
      <w:r w:rsidR="00A730CE">
        <w:rPr>
          <w:rFonts w:asciiTheme="minorHAnsi" w:eastAsia="ＭＳ ゴシック" w:hAnsiTheme="minorHAnsi" w:cs="メイリオ"/>
          <w:color w:val="000000"/>
          <w:kern w:val="0"/>
          <w:sz w:val="21"/>
          <w:szCs w:val="22"/>
        </w:rPr>
        <w:t>月</w:t>
      </w:r>
      <w:r w:rsidR="00087184">
        <w:rPr>
          <w:rFonts w:asciiTheme="minorHAnsi" w:eastAsia="ＭＳ ゴシック" w:hAnsiTheme="minorHAnsi" w:cs="メイリオ" w:hint="eastAsia"/>
          <w:color w:val="000000"/>
          <w:kern w:val="0"/>
          <w:sz w:val="21"/>
          <w:szCs w:val="22"/>
        </w:rPr>
        <w:t>2</w:t>
      </w:r>
      <w:r w:rsidR="00087184">
        <w:rPr>
          <w:rFonts w:asciiTheme="minorHAnsi" w:eastAsia="ＭＳ ゴシック" w:hAnsiTheme="minorHAnsi" w:cs="メイリオ"/>
          <w:color w:val="000000"/>
          <w:kern w:val="0"/>
          <w:sz w:val="21"/>
          <w:szCs w:val="22"/>
        </w:rPr>
        <w:t>5</w:t>
      </w:r>
      <w:r w:rsidR="00A730CE">
        <w:rPr>
          <w:rFonts w:asciiTheme="minorHAnsi" w:eastAsia="ＭＳ ゴシック" w:hAnsiTheme="minorHAnsi" w:cs="メイリオ"/>
          <w:color w:val="000000"/>
          <w:kern w:val="0"/>
          <w:sz w:val="21"/>
          <w:szCs w:val="22"/>
        </w:rPr>
        <w:t>日</w:t>
      </w:r>
    </w:p>
    <w:p w:rsidR="00226487" w:rsidRDefault="00226487">
      <w:pPr>
        <w:snapToGrid w:val="0"/>
        <w:spacing w:line="340" w:lineRule="exact"/>
        <w:jc w:val="right"/>
        <w:rPr>
          <w:rFonts w:asciiTheme="minorHAnsi" w:hAnsiTheme="minorHAnsi" w:cs="メイリオ"/>
          <w:color w:val="000000"/>
          <w:kern w:val="0"/>
        </w:rPr>
      </w:pPr>
    </w:p>
    <w:p w:rsidR="00721989" w:rsidRPr="00BC7B05" w:rsidRDefault="00721989" w:rsidP="00BC7B05">
      <w:pPr>
        <w:snapToGrid w:val="0"/>
        <w:spacing w:line="300" w:lineRule="exact"/>
        <w:jc w:val="right"/>
        <w:rPr>
          <w:rFonts w:ascii="ＭＳ ゴシック" w:eastAsia="ＭＳ ゴシック" w:hAnsi="ＭＳ ゴシック" w:cs="メイリオ"/>
          <w:color w:val="000000"/>
          <w:kern w:val="0"/>
          <w:sz w:val="21"/>
        </w:rPr>
      </w:pPr>
      <w:r w:rsidRPr="00BC7B05">
        <w:rPr>
          <w:rFonts w:ascii="ＭＳ ゴシック" w:eastAsia="ＭＳ ゴシック" w:hAnsi="ＭＳ ゴシック" w:cs="メイリオ" w:hint="eastAsia"/>
          <w:color w:val="000000"/>
          <w:kern w:val="0"/>
          <w:sz w:val="21"/>
        </w:rPr>
        <w:t>藤沢市</w:t>
      </w:r>
    </w:p>
    <w:p w:rsidR="00F2057A" w:rsidRPr="00BC7B05" w:rsidRDefault="00F2057A" w:rsidP="00BC7B05">
      <w:pPr>
        <w:snapToGrid w:val="0"/>
        <w:spacing w:line="300" w:lineRule="exact"/>
        <w:jc w:val="right"/>
        <w:rPr>
          <w:rFonts w:ascii="ＭＳ ゴシック" w:eastAsia="ＭＳ ゴシック" w:hAnsi="ＭＳ ゴシック" w:cs="メイリオ"/>
          <w:color w:val="000000"/>
          <w:kern w:val="0"/>
          <w:sz w:val="21"/>
        </w:rPr>
      </w:pPr>
      <w:r w:rsidRPr="00BC7B05">
        <w:rPr>
          <w:rFonts w:ascii="ＭＳ ゴシック" w:eastAsia="ＭＳ ゴシック" w:hAnsi="ＭＳ ゴシック" w:cs="メイリオ" w:hint="eastAsia"/>
          <w:color w:val="000000"/>
          <w:kern w:val="0"/>
          <w:sz w:val="21"/>
        </w:rPr>
        <w:t>株式会社セブン‐イレブン・ジャパン</w:t>
      </w:r>
    </w:p>
    <w:p w:rsidR="00721989" w:rsidRPr="00BC7B05" w:rsidRDefault="00721989" w:rsidP="00BC7B05">
      <w:pPr>
        <w:snapToGrid w:val="0"/>
        <w:spacing w:line="300" w:lineRule="exact"/>
        <w:jc w:val="right"/>
        <w:rPr>
          <w:rFonts w:ascii="ＭＳ ゴシック" w:eastAsia="ＭＳ ゴシック" w:hAnsi="ＭＳ ゴシック" w:cs="メイリオ"/>
          <w:color w:val="000000"/>
          <w:kern w:val="0"/>
          <w:sz w:val="21"/>
        </w:rPr>
      </w:pPr>
      <w:r w:rsidRPr="00BC7B05">
        <w:rPr>
          <w:rFonts w:ascii="ＭＳ ゴシック" w:eastAsia="ＭＳ ゴシック" w:hAnsi="ＭＳ ゴシック" w:cs="メイリオ" w:hint="eastAsia"/>
          <w:color w:val="000000"/>
          <w:kern w:val="0"/>
          <w:sz w:val="21"/>
        </w:rPr>
        <w:t>小田急電鉄</w:t>
      </w:r>
      <w:r w:rsidR="00C06BC7" w:rsidRPr="00BC7B05">
        <w:rPr>
          <w:rFonts w:ascii="ＭＳ ゴシック" w:eastAsia="ＭＳ ゴシック" w:hAnsi="ＭＳ ゴシック" w:cs="メイリオ" w:hint="eastAsia"/>
          <w:color w:val="000000"/>
          <w:kern w:val="0"/>
          <w:sz w:val="21"/>
        </w:rPr>
        <w:t>株式会社</w:t>
      </w:r>
    </w:p>
    <w:p w:rsidR="00721989" w:rsidRPr="00BC7B05" w:rsidRDefault="00721989" w:rsidP="00BC7B05">
      <w:pPr>
        <w:snapToGrid w:val="0"/>
        <w:spacing w:line="300" w:lineRule="exact"/>
        <w:jc w:val="right"/>
        <w:rPr>
          <w:rFonts w:ascii="ＭＳ ゴシック" w:eastAsia="ＭＳ ゴシック" w:hAnsi="ＭＳ ゴシック" w:cs="メイリオ"/>
          <w:color w:val="000000"/>
          <w:kern w:val="0"/>
          <w:sz w:val="21"/>
        </w:rPr>
      </w:pPr>
      <w:r w:rsidRPr="00BC7B05">
        <w:rPr>
          <w:rFonts w:ascii="ＭＳ ゴシック" w:eastAsia="ＭＳ ゴシック" w:hAnsi="ＭＳ ゴシック" w:cs="メイリオ" w:hint="eastAsia"/>
          <w:color w:val="000000"/>
          <w:kern w:val="0"/>
          <w:sz w:val="21"/>
        </w:rPr>
        <w:t>小田急商事</w:t>
      </w:r>
      <w:r w:rsidR="00C06BC7" w:rsidRPr="00BC7B05">
        <w:rPr>
          <w:rFonts w:ascii="ＭＳ ゴシック" w:eastAsia="ＭＳ ゴシック" w:hAnsi="ＭＳ ゴシック" w:cs="メイリオ" w:hint="eastAsia"/>
          <w:color w:val="000000"/>
          <w:kern w:val="0"/>
          <w:sz w:val="21"/>
        </w:rPr>
        <w:t>株式会社</w:t>
      </w:r>
    </w:p>
    <w:p w:rsidR="00226487" w:rsidRDefault="00226487" w:rsidP="00BC7B05">
      <w:pPr>
        <w:spacing w:line="280" w:lineRule="exact"/>
        <w:ind w:right="6"/>
        <w:jc w:val="right"/>
        <w:rPr>
          <w:rFonts w:asciiTheme="minorHAnsi" w:eastAsia="ＭＳ ゴシック" w:hAnsiTheme="minorHAnsi" w:cs="メイリオ"/>
          <w:color w:val="000000"/>
          <w:kern w:val="0"/>
          <w:sz w:val="21"/>
          <w:szCs w:val="22"/>
        </w:rPr>
      </w:pPr>
    </w:p>
    <w:p w:rsidR="00226487" w:rsidRPr="001A23C1" w:rsidRDefault="00721989" w:rsidP="001A23C1">
      <w:pPr>
        <w:spacing w:line="400" w:lineRule="exact"/>
        <w:jc w:val="center"/>
        <w:rPr>
          <w:rFonts w:asciiTheme="minorHAnsi" w:eastAsia="Meiryo UI" w:hAnsiTheme="minorHAnsi" w:cs="メイリオ"/>
          <w:b/>
          <w:color w:val="000000" w:themeColor="text1"/>
          <w:kern w:val="0"/>
          <w:sz w:val="32"/>
          <w:szCs w:val="32"/>
        </w:rPr>
      </w:pPr>
      <w:r w:rsidRPr="001A23C1">
        <w:rPr>
          <w:rFonts w:asciiTheme="minorHAnsi" w:eastAsia="Meiryo UI" w:hAnsiTheme="minorHAnsi" w:cs="メイリオ" w:hint="eastAsia"/>
          <w:b/>
          <w:color w:val="000000" w:themeColor="text1"/>
          <w:kern w:val="0"/>
          <w:sz w:val="32"/>
          <w:szCs w:val="32"/>
        </w:rPr>
        <w:t>4</w:t>
      </w:r>
      <w:r w:rsidRPr="001A23C1">
        <w:rPr>
          <w:rFonts w:asciiTheme="minorHAnsi" w:eastAsia="Meiryo UI" w:hAnsiTheme="minorHAnsi" w:cs="メイリオ" w:hint="eastAsia"/>
          <w:b/>
          <w:color w:val="000000" w:themeColor="text1"/>
          <w:kern w:val="0"/>
          <w:sz w:val="32"/>
          <w:szCs w:val="32"/>
        </w:rPr>
        <w:t>者連携した</w:t>
      </w:r>
      <w:r w:rsidR="00096921" w:rsidRPr="001A23C1">
        <w:rPr>
          <w:rFonts w:asciiTheme="minorHAnsi" w:eastAsia="Meiryo UI" w:hAnsiTheme="minorHAnsi" w:cs="メイリオ" w:hint="eastAsia"/>
          <w:b/>
          <w:color w:val="000000" w:themeColor="text1"/>
          <w:kern w:val="0"/>
          <w:sz w:val="32"/>
          <w:szCs w:val="32"/>
        </w:rPr>
        <w:t>プラスチック</w:t>
      </w:r>
      <w:r w:rsidRPr="001A23C1">
        <w:rPr>
          <w:rFonts w:asciiTheme="minorHAnsi" w:eastAsia="Meiryo UI" w:hAnsiTheme="minorHAnsi" w:cs="メイリオ" w:hint="eastAsia"/>
          <w:b/>
          <w:color w:val="000000" w:themeColor="text1"/>
          <w:kern w:val="0"/>
          <w:sz w:val="32"/>
          <w:szCs w:val="32"/>
        </w:rPr>
        <w:t>資源循環の取組み</w:t>
      </w:r>
    </w:p>
    <w:p w:rsidR="00226487" w:rsidRPr="007C6D9F" w:rsidRDefault="00B06CAA" w:rsidP="001A23C1">
      <w:pPr>
        <w:spacing w:line="360" w:lineRule="exact"/>
        <w:jc w:val="center"/>
        <w:rPr>
          <w:rFonts w:asciiTheme="minorHAnsi" w:eastAsia="Meiryo UI" w:hAnsiTheme="minorHAnsi" w:cs="メイリオ"/>
          <w:b/>
          <w:color w:val="000000" w:themeColor="text1"/>
          <w:kern w:val="0"/>
          <w:sz w:val="32"/>
          <w:szCs w:val="32"/>
          <w:u w:val="single"/>
        </w:rPr>
      </w:pPr>
      <w:r>
        <w:rPr>
          <w:rFonts w:asciiTheme="minorHAnsi" w:eastAsia="Meiryo UI" w:hAnsiTheme="minorHAnsi" w:cs="メイリオ" w:hint="eastAsia"/>
          <w:b/>
          <w:color w:val="000000" w:themeColor="text1"/>
          <w:kern w:val="0"/>
          <w:sz w:val="32"/>
          <w:szCs w:val="32"/>
          <w:u w:val="single"/>
        </w:rPr>
        <w:t>神奈川県藤沢市</w:t>
      </w:r>
      <w:r w:rsidR="00D62C64">
        <w:rPr>
          <w:rFonts w:asciiTheme="minorHAnsi" w:eastAsia="Meiryo UI" w:hAnsiTheme="minorHAnsi" w:cs="メイリオ" w:hint="eastAsia"/>
          <w:b/>
          <w:color w:val="000000" w:themeColor="text1"/>
          <w:kern w:val="0"/>
          <w:sz w:val="32"/>
          <w:szCs w:val="32"/>
          <w:u w:val="single"/>
        </w:rPr>
        <w:t>内</w:t>
      </w:r>
      <w:r>
        <w:rPr>
          <w:rFonts w:asciiTheme="minorHAnsi" w:eastAsia="Meiryo UI" w:hAnsiTheme="minorHAnsi" w:cs="メイリオ" w:hint="eastAsia"/>
          <w:b/>
          <w:color w:val="000000" w:themeColor="text1"/>
          <w:kern w:val="0"/>
          <w:sz w:val="32"/>
          <w:szCs w:val="32"/>
          <w:u w:val="single"/>
        </w:rPr>
        <w:t>の</w:t>
      </w:r>
      <w:r w:rsidR="00945771" w:rsidRPr="007C6D9F">
        <w:rPr>
          <w:rFonts w:asciiTheme="minorHAnsi" w:eastAsia="Meiryo UI" w:hAnsiTheme="minorHAnsi" w:cs="メイリオ" w:hint="eastAsia"/>
          <w:b/>
          <w:color w:val="000000" w:themeColor="text1"/>
          <w:kern w:val="0"/>
          <w:sz w:val="32"/>
          <w:szCs w:val="32"/>
          <w:u w:val="single"/>
        </w:rPr>
        <w:t>湘南台</w:t>
      </w:r>
      <w:r w:rsidR="00721989" w:rsidRPr="007C6D9F">
        <w:rPr>
          <w:rFonts w:asciiTheme="minorHAnsi" w:eastAsia="Meiryo UI" w:hAnsiTheme="minorHAnsi" w:cs="メイリオ" w:hint="eastAsia"/>
          <w:b/>
          <w:color w:val="000000" w:themeColor="text1"/>
          <w:kern w:val="0"/>
          <w:sz w:val="32"/>
          <w:szCs w:val="32"/>
          <w:u w:val="single"/>
        </w:rPr>
        <w:t>駅構内</w:t>
      </w:r>
      <w:r w:rsidR="007A6A03" w:rsidRPr="007C6D9F">
        <w:rPr>
          <w:rFonts w:asciiTheme="minorHAnsi" w:eastAsia="Meiryo UI" w:hAnsiTheme="minorHAnsi" w:cs="メイリオ" w:hint="eastAsia"/>
          <w:b/>
          <w:color w:val="000000" w:themeColor="text1"/>
          <w:kern w:val="0"/>
          <w:sz w:val="32"/>
          <w:szCs w:val="32"/>
          <w:u w:val="single"/>
        </w:rPr>
        <w:t>に「ペットボトル回収機」を設置</w:t>
      </w:r>
    </w:p>
    <w:p w:rsidR="00226487" w:rsidRPr="00FB32AC" w:rsidRDefault="00721989" w:rsidP="001A23C1">
      <w:pPr>
        <w:spacing w:line="360" w:lineRule="exact"/>
        <w:jc w:val="center"/>
        <w:rPr>
          <w:rFonts w:asciiTheme="minorHAnsi" w:eastAsia="Meiryo UI" w:hAnsiTheme="minorHAnsi" w:cs="メイリオ"/>
          <w:color w:val="000000" w:themeColor="text1"/>
          <w:kern w:val="0"/>
          <w:sz w:val="32"/>
          <w:szCs w:val="30"/>
        </w:rPr>
      </w:pPr>
      <w:r w:rsidRPr="00FB32AC">
        <w:rPr>
          <w:rFonts w:asciiTheme="minorHAnsi" w:eastAsia="Meiryo UI" w:hAnsiTheme="minorHAnsi" w:cs="メイリオ" w:hint="eastAsia"/>
          <w:color w:val="000000" w:themeColor="text1"/>
          <w:kern w:val="0"/>
          <w:sz w:val="32"/>
          <w:szCs w:val="30"/>
        </w:rPr>
        <w:t>4</w:t>
      </w:r>
      <w:r w:rsidR="007A6A03" w:rsidRPr="00FB32AC">
        <w:rPr>
          <w:rFonts w:asciiTheme="minorHAnsi" w:eastAsia="Meiryo UI" w:hAnsiTheme="minorHAnsi" w:cs="メイリオ"/>
          <w:color w:val="000000" w:themeColor="text1"/>
          <w:kern w:val="0"/>
          <w:sz w:val="32"/>
          <w:szCs w:val="30"/>
        </w:rPr>
        <w:t>月</w:t>
      </w:r>
      <w:r w:rsidR="00945771" w:rsidRPr="00FB32AC">
        <w:rPr>
          <w:rFonts w:asciiTheme="minorHAnsi" w:eastAsia="Meiryo UI" w:hAnsiTheme="minorHAnsi" w:cs="メイリオ" w:hint="eastAsia"/>
          <w:color w:val="000000" w:themeColor="text1"/>
          <w:kern w:val="0"/>
          <w:sz w:val="32"/>
          <w:szCs w:val="30"/>
        </w:rPr>
        <w:t>25</w:t>
      </w:r>
      <w:r w:rsidR="007A6A03" w:rsidRPr="00FB32AC">
        <w:rPr>
          <w:rFonts w:asciiTheme="minorHAnsi" w:eastAsia="Meiryo UI" w:hAnsiTheme="minorHAnsi" w:cs="メイリオ"/>
          <w:color w:val="000000" w:themeColor="text1"/>
          <w:kern w:val="0"/>
          <w:sz w:val="32"/>
          <w:szCs w:val="30"/>
        </w:rPr>
        <w:t>日（</w:t>
      </w:r>
      <w:r w:rsidR="00945771" w:rsidRPr="00FB32AC">
        <w:rPr>
          <w:rFonts w:asciiTheme="minorHAnsi" w:eastAsia="Meiryo UI" w:hAnsiTheme="minorHAnsi" w:cs="メイリオ" w:hint="eastAsia"/>
          <w:color w:val="000000" w:themeColor="text1"/>
          <w:kern w:val="0"/>
          <w:sz w:val="32"/>
          <w:szCs w:val="30"/>
        </w:rPr>
        <w:t>月</w:t>
      </w:r>
      <w:r w:rsidRPr="00FB32AC">
        <w:rPr>
          <w:rFonts w:asciiTheme="minorHAnsi" w:eastAsia="Meiryo UI" w:hAnsiTheme="minorHAnsi" w:cs="メイリオ"/>
          <w:color w:val="000000" w:themeColor="text1"/>
          <w:kern w:val="0"/>
          <w:sz w:val="32"/>
          <w:szCs w:val="30"/>
        </w:rPr>
        <w:t>）</w:t>
      </w:r>
      <w:r w:rsidR="001C287E" w:rsidRPr="00FB32AC">
        <w:rPr>
          <w:rFonts w:asciiTheme="minorHAnsi" w:eastAsia="Meiryo UI" w:hAnsiTheme="minorHAnsi" w:cs="メイリオ" w:hint="eastAsia"/>
          <w:color w:val="000000" w:themeColor="text1"/>
          <w:kern w:val="0"/>
          <w:sz w:val="32"/>
          <w:szCs w:val="30"/>
        </w:rPr>
        <w:t>10</w:t>
      </w:r>
      <w:r w:rsidR="001C287E" w:rsidRPr="00FB32AC">
        <w:rPr>
          <w:rFonts w:asciiTheme="minorHAnsi" w:eastAsia="Meiryo UI" w:hAnsiTheme="minorHAnsi" w:cs="メイリオ" w:hint="eastAsia"/>
          <w:color w:val="000000" w:themeColor="text1"/>
          <w:kern w:val="0"/>
          <w:sz w:val="32"/>
          <w:szCs w:val="30"/>
        </w:rPr>
        <w:t>時</w:t>
      </w:r>
      <w:r w:rsidRPr="00FB32AC">
        <w:rPr>
          <w:rFonts w:asciiTheme="minorHAnsi" w:eastAsia="Meiryo UI" w:hAnsiTheme="minorHAnsi" w:cs="メイリオ"/>
          <w:color w:val="000000" w:themeColor="text1"/>
          <w:kern w:val="0"/>
          <w:sz w:val="32"/>
          <w:szCs w:val="30"/>
        </w:rPr>
        <w:t>より</w:t>
      </w:r>
      <w:r w:rsidR="00C94BA6">
        <w:rPr>
          <w:rFonts w:asciiTheme="minorHAnsi" w:eastAsia="Meiryo UI" w:hAnsiTheme="minorHAnsi" w:cs="メイリオ" w:hint="eastAsia"/>
          <w:color w:val="000000" w:themeColor="text1"/>
          <w:kern w:val="0"/>
          <w:sz w:val="32"/>
          <w:szCs w:val="30"/>
        </w:rPr>
        <w:t>稼働</w:t>
      </w:r>
    </w:p>
    <w:p w:rsidR="002717DD" w:rsidRDefault="002717DD">
      <w:pPr>
        <w:spacing w:line="240" w:lineRule="exact"/>
        <w:ind w:firstLineChars="100" w:firstLine="236"/>
        <w:rPr>
          <w:rFonts w:asciiTheme="minorHAnsi" w:eastAsiaTheme="majorEastAsia" w:hAnsiTheme="minorHAnsi"/>
          <w:noProof/>
        </w:rPr>
      </w:pPr>
    </w:p>
    <w:p w:rsidR="00226487" w:rsidRPr="00B06CAA" w:rsidRDefault="000A29D4" w:rsidP="00FF3FC1">
      <w:pPr>
        <w:spacing w:line="240" w:lineRule="exact"/>
        <w:ind w:firstLineChars="100" w:firstLine="226"/>
        <w:rPr>
          <w:rFonts w:asciiTheme="minorHAnsi" w:eastAsiaTheme="majorEastAsia" w:hAnsiTheme="minorHAnsi"/>
          <w:sz w:val="21"/>
        </w:rPr>
      </w:pPr>
      <w:r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神奈川県藤沢市（市長：</w:t>
      </w:r>
      <w:r w:rsidRPr="000A29D4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鈴木</w:t>
      </w:r>
      <w:r w:rsidR="007967F5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 xml:space="preserve"> </w:t>
      </w:r>
      <w:r w:rsidRPr="000A29D4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恒夫）</w:t>
      </w:r>
      <w:r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と</w:t>
      </w:r>
      <w:r w:rsidR="00F2057A" w:rsidRPr="0088658D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株式会社セブン‐イレブン・ジャパン</w:t>
      </w:r>
      <w:r w:rsidR="00F2057A" w:rsidRPr="0088658D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(</w:t>
      </w:r>
      <w:r w:rsidR="00F2057A" w:rsidRPr="0088658D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本社：</w:t>
      </w:r>
      <w:r w:rsidR="00F2057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 xml:space="preserve">　　　　</w:t>
      </w:r>
      <w:r w:rsidR="00F2057A" w:rsidRPr="0088658D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東京都千代田区、代表取締役社長：永松</w:t>
      </w:r>
      <w:r w:rsidR="00F2057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 xml:space="preserve"> </w:t>
      </w:r>
      <w:r w:rsidR="00F2057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文彦</w:t>
      </w:r>
      <w:r w:rsidR="00F2057A" w:rsidRPr="0088658D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）</w:t>
      </w:r>
      <w:r w:rsidR="00F2057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、</w:t>
      </w:r>
      <w:r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小田急電鉄</w:t>
      </w:r>
      <w:r w:rsidR="007967F5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株式会社（本社：東京都</w:t>
      </w:r>
      <w:r w:rsidR="00F2057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 xml:space="preserve">　　　　　</w:t>
      </w:r>
      <w:r w:rsidR="007967F5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新宿区、</w:t>
      </w:r>
      <w:r w:rsidR="00C06BC7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取締役</w:t>
      </w:r>
      <w:r w:rsidR="00F2057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社長</w:t>
      </w:r>
      <w:r w:rsidR="00C06BC7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：</w:t>
      </w:r>
      <w:r w:rsidR="00C06BC7" w:rsidRPr="00C06BC7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星野</w:t>
      </w:r>
      <w:r w:rsidR="00C06BC7" w:rsidRPr="00C06BC7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 xml:space="preserve"> </w:t>
      </w:r>
      <w:r w:rsidR="00C06BC7" w:rsidRPr="00C06BC7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晃司</w:t>
      </w:r>
      <w:r w:rsidR="00C06BC7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）</w:t>
      </w:r>
      <w:r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、小田急商事</w:t>
      </w:r>
      <w:r w:rsidR="00C06BC7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株式会社（本社：神奈川県川崎市、</w:t>
      </w:r>
      <w:r w:rsidR="00F2057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 xml:space="preserve">　　　　　　</w:t>
      </w:r>
      <w:r w:rsidR="00C06BC7" w:rsidRPr="00C06BC7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代表取締役社長</w:t>
      </w:r>
      <w:r w:rsidR="00C06BC7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：</w:t>
      </w:r>
      <w:r w:rsidR="00C06BC7" w:rsidRPr="00C06BC7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井上</w:t>
      </w:r>
      <w:r w:rsidR="007967F5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 xml:space="preserve"> </w:t>
      </w:r>
      <w:r w:rsidR="00C06BC7" w:rsidRPr="00C06BC7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剛一</w:t>
      </w:r>
      <w:r w:rsidR="00C06BC7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）</w:t>
      </w:r>
      <w:r w:rsidR="007A6A03" w:rsidRPr="000450BF">
        <w:rPr>
          <w:rFonts w:asciiTheme="minorHAnsi" w:eastAsiaTheme="majorEastAsia" w:hAnsiTheme="minorHAnsi" w:cs="メイリオ"/>
          <w:color w:val="000000"/>
          <w:kern w:val="0"/>
          <w:sz w:val="21"/>
        </w:rPr>
        <w:t>は、</w:t>
      </w:r>
      <w:r w:rsidR="0062582D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神奈川県藤沢市</w:t>
      </w:r>
      <w:r w:rsidR="00D62C64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内</w:t>
      </w:r>
      <w:r w:rsidR="0062582D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の</w:t>
      </w:r>
      <w:r w:rsidR="00BC7B05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小田急線</w:t>
      </w:r>
      <w:r w:rsidR="00945771" w:rsidRPr="00B06CA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湘南台</w:t>
      </w:r>
      <w:r w:rsidRPr="00B06CA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駅構内</w:t>
      </w:r>
      <w:r w:rsidR="000D613B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にある</w:t>
      </w:r>
      <w:r w:rsidR="00F2057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 xml:space="preserve">　　　　　　　　</w:t>
      </w:r>
      <w:r w:rsidR="007A6A03" w:rsidRPr="00B06CAA">
        <w:rPr>
          <w:rFonts w:asciiTheme="minorHAnsi" w:eastAsiaTheme="majorEastAsia" w:hAnsiTheme="minorHAnsi" w:cs="メイリオ"/>
          <w:color w:val="000000"/>
          <w:kern w:val="0"/>
          <w:sz w:val="21"/>
        </w:rPr>
        <w:t>セブン</w:t>
      </w:r>
      <w:r w:rsidR="007A6A03" w:rsidRPr="00B06CAA">
        <w:rPr>
          <w:rFonts w:ascii="ＭＳ 明朝" w:eastAsia="ＭＳ 明朝" w:hAnsi="ＭＳ 明朝" w:cs="ＭＳ 明朝" w:hint="eastAsia"/>
          <w:color w:val="000000"/>
          <w:kern w:val="0"/>
          <w:sz w:val="21"/>
        </w:rPr>
        <w:t>‐</w:t>
      </w:r>
      <w:r w:rsidR="007A6A03" w:rsidRPr="00B06CAA">
        <w:rPr>
          <w:rFonts w:asciiTheme="minorHAnsi" w:eastAsiaTheme="majorEastAsia" w:hAnsiTheme="minorHAnsi" w:cs="メイリオ"/>
          <w:color w:val="000000"/>
          <w:kern w:val="0"/>
          <w:sz w:val="21"/>
        </w:rPr>
        <w:t>イレブン</w:t>
      </w:r>
      <w:r w:rsidR="00945771" w:rsidRPr="00B06CA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小田急マルシェ湘南台</w:t>
      </w:r>
      <w:r w:rsidR="007A6A03" w:rsidRPr="00B06CAA">
        <w:rPr>
          <w:rFonts w:asciiTheme="minorHAnsi" w:eastAsiaTheme="majorEastAsia" w:hAnsiTheme="minorHAnsi" w:cs="メイリオ"/>
          <w:color w:val="000000"/>
          <w:kern w:val="0"/>
          <w:sz w:val="21"/>
        </w:rPr>
        <w:t>店</w:t>
      </w:r>
      <w:r w:rsidR="00BC7B05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の店頭</w:t>
      </w:r>
      <w:r w:rsidR="007A6A03" w:rsidRPr="00B06CAA">
        <w:rPr>
          <w:rFonts w:asciiTheme="minorHAnsi" w:eastAsiaTheme="majorEastAsia" w:hAnsiTheme="minorHAnsi" w:cs="メイリオ"/>
          <w:color w:val="000000"/>
          <w:kern w:val="0"/>
          <w:sz w:val="21"/>
        </w:rPr>
        <w:t>に「ペットボトル回収機」を新たに設置</w:t>
      </w:r>
      <w:r w:rsidR="00F2057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 xml:space="preserve">し、　　　</w:t>
      </w:r>
      <w:r w:rsidR="00F2057A" w:rsidRPr="00B06CAA">
        <w:rPr>
          <w:rFonts w:asciiTheme="minorHAnsi" w:eastAsiaTheme="majorEastAsia" w:hAnsiTheme="minorHAnsi" w:cs="メイリオ"/>
          <w:color w:val="000000"/>
          <w:kern w:val="0"/>
          <w:sz w:val="21"/>
        </w:rPr>
        <w:t>4</w:t>
      </w:r>
      <w:r w:rsidR="00F2057A" w:rsidRPr="00B06CA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月</w:t>
      </w:r>
      <w:r w:rsidR="00F2057A" w:rsidRPr="00B06CAA">
        <w:rPr>
          <w:rFonts w:asciiTheme="minorHAnsi" w:eastAsiaTheme="majorEastAsia" w:hAnsiTheme="minorHAnsi" w:cs="メイリオ"/>
          <w:color w:val="000000"/>
          <w:kern w:val="0"/>
          <w:sz w:val="21"/>
        </w:rPr>
        <w:t>25</w:t>
      </w:r>
      <w:r w:rsidR="00F2057A" w:rsidRPr="00B06CA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日（月）</w:t>
      </w:r>
      <w:r w:rsidR="00F2057A" w:rsidRPr="00B06CA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10</w:t>
      </w:r>
      <w:r w:rsidR="00F2057A" w:rsidRPr="00B06CA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時より</w:t>
      </w:r>
      <w:r w:rsidR="00F2057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稼働を開始</w:t>
      </w:r>
      <w:r w:rsidR="00FF708E" w:rsidRPr="00B06CAA">
        <w:rPr>
          <w:rFonts w:asciiTheme="minorHAnsi" w:eastAsiaTheme="majorEastAsia" w:hAnsiTheme="minorHAnsi" w:cs="メイリオ" w:hint="eastAsia"/>
          <w:color w:val="000000"/>
          <w:kern w:val="0"/>
          <w:sz w:val="21"/>
        </w:rPr>
        <w:t>します。</w:t>
      </w:r>
    </w:p>
    <w:p w:rsidR="00F86ECA" w:rsidRPr="00B06CAA" w:rsidRDefault="00025272" w:rsidP="00E739D1">
      <w:pPr>
        <w:spacing w:line="240" w:lineRule="exact"/>
        <w:ind w:firstLineChars="100" w:firstLine="226"/>
        <w:rPr>
          <w:rFonts w:asciiTheme="minorHAnsi" w:eastAsiaTheme="majorEastAsia" w:hAnsiTheme="minorHAnsi"/>
          <w:sz w:val="21"/>
        </w:rPr>
      </w:pPr>
      <w:r w:rsidRPr="00B06CAA">
        <w:rPr>
          <w:rFonts w:asciiTheme="minorHAnsi" w:eastAsiaTheme="majorEastAsia" w:hAnsiTheme="minorHAnsi" w:hint="eastAsia"/>
          <w:sz w:val="21"/>
        </w:rPr>
        <w:t>藤沢市</w:t>
      </w:r>
      <w:r w:rsidR="000F738D">
        <w:rPr>
          <w:rFonts w:asciiTheme="minorHAnsi" w:eastAsiaTheme="majorEastAsia" w:hAnsiTheme="minorHAnsi" w:hint="eastAsia"/>
          <w:sz w:val="21"/>
        </w:rPr>
        <w:t>ではこれまでに、</w:t>
      </w:r>
      <w:r w:rsidR="00404006">
        <w:rPr>
          <w:rFonts w:asciiTheme="minorHAnsi" w:eastAsiaTheme="majorEastAsia" w:hAnsiTheme="minorHAnsi" w:hint="eastAsia"/>
          <w:sz w:val="21"/>
        </w:rPr>
        <w:t>株式会社</w:t>
      </w:r>
      <w:r w:rsidRPr="00B06CAA">
        <w:rPr>
          <w:rFonts w:asciiTheme="minorHAnsi" w:eastAsiaTheme="majorEastAsia" w:hAnsiTheme="minorHAnsi" w:hint="eastAsia"/>
          <w:sz w:val="21"/>
        </w:rPr>
        <w:t>セブン</w:t>
      </w:r>
      <w:r w:rsidRPr="00B06CAA">
        <w:rPr>
          <w:rFonts w:asciiTheme="minorHAnsi" w:eastAsiaTheme="majorEastAsia" w:hAnsiTheme="minorHAnsi" w:hint="eastAsia"/>
          <w:sz w:val="21"/>
        </w:rPr>
        <w:t>-</w:t>
      </w:r>
      <w:r w:rsidR="00404006">
        <w:rPr>
          <w:rFonts w:asciiTheme="minorHAnsi" w:eastAsiaTheme="majorEastAsia" w:hAnsiTheme="minorHAnsi" w:hint="eastAsia"/>
          <w:sz w:val="21"/>
        </w:rPr>
        <w:t>イレブン・ジャパンと</w:t>
      </w:r>
      <w:r w:rsidRPr="00B06CAA">
        <w:rPr>
          <w:rFonts w:asciiTheme="minorHAnsi" w:eastAsiaTheme="majorEastAsia" w:hAnsiTheme="minorHAnsi" w:hint="eastAsia"/>
          <w:sz w:val="21"/>
        </w:rPr>
        <w:t>連携</w:t>
      </w:r>
      <w:r w:rsidR="000F738D">
        <w:rPr>
          <w:rFonts w:asciiTheme="minorHAnsi" w:eastAsiaTheme="majorEastAsia" w:hAnsiTheme="minorHAnsi" w:hint="eastAsia"/>
          <w:sz w:val="21"/>
        </w:rPr>
        <w:t>して</w:t>
      </w:r>
      <w:r w:rsidR="00F77FB9">
        <w:rPr>
          <w:rFonts w:asciiTheme="minorHAnsi" w:eastAsiaTheme="majorEastAsia" w:hAnsiTheme="minorHAnsi" w:hint="eastAsia"/>
          <w:sz w:val="21"/>
        </w:rPr>
        <w:t>2020</w:t>
      </w:r>
      <w:r w:rsidRPr="00B06CAA">
        <w:rPr>
          <w:rFonts w:asciiTheme="minorHAnsi" w:eastAsiaTheme="majorEastAsia" w:hAnsiTheme="minorHAnsi" w:hint="eastAsia"/>
          <w:sz w:val="21"/>
        </w:rPr>
        <w:t>年</w:t>
      </w:r>
      <w:r w:rsidR="00CA54BC" w:rsidRPr="00B06CAA">
        <w:rPr>
          <w:rFonts w:asciiTheme="minorHAnsi" w:eastAsiaTheme="majorEastAsia" w:hAnsiTheme="minorHAnsi"/>
          <w:sz w:val="21"/>
        </w:rPr>
        <w:t>8</w:t>
      </w:r>
      <w:r w:rsidRPr="00B06CAA">
        <w:rPr>
          <w:rFonts w:asciiTheme="minorHAnsi" w:eastAsiaTheme="majorEastAsia" w:hAnsiTheme="minorHAnsi" w:hint="eastAsia"/>
          <w:sz w:val="21"/>
        </w:rPr>
        <w:t>月より</w:t>
      </w:r>
      <w:r w:rsidR="00BC7B05">
        <w:rPr>
          <w:rFonts w:asciiTheme="minorHAnsi" w:eastAsiaTheme="majorEastAsia" w:hAnsiTheme="minorHAnsi" w:hint="eastAsia"/>
          <w:sz w:val="21"/>
        </w:rPr>
        <w:t>市内のセブン‐イレブン店頭に</w:t>
      </w:r>
      <w:r w:rsidR="00264370">
        <w:rPr>
          <w:rFonts w:asciiTheme="minorHAnsi" w:eastAsiaTheme="majorEastAsia" w:hAnsiTheme="minorHAnsi" w:hint="eastAsia"/>
          <w:sz w:val="21"/>
        </w:rPr>
        <w:t>「</w:t>
      </w:r>
      <w:r w:rsidRPr="00B06CAA">
        <w:rPr>
          <w:rFonts w:asciiTheme="minorHAnsi" w:eastAsiaTheme="majorEastAsia" w:hAnsiTheme="minorHAnsi" w:hint="eastAsia"/>
          <w:sz w:val="21"/>
        </w:rPr>
        <w:t>ペットボトル回収機</w:t>
      </w:r>
      <w:r w:rsidR="00264370">
        <w:rPr>
          <w:rFonts w:asciiTheme="minorHAnsi" w:eastAsiaTheme="majorEastAsia" w:hAnsiTheme="minorHAnsi" w:hint="eastAsia"/>
          <w:sz w:val="21"/>
        </w:rPr>
        <w:t>」</w:t>
      </w:r>
      <w:r w:rsidRPr="00B06CAA">
        <w:rPr>
          <w:rFonts w:asciiTheme="minorHAnsi" w:eastAsiaTheme="majorEastAsia" w:hAnsiTheme="minorHAnsi" w:hint="eastAsia"/>
          <w:sz w:val="21"/>
        </w:rPr>
        <w:t>を設置し、資源循環を進めてまいりました。</w:t>
      </w:r>
      <w:r w:rsidR="00F86ECA" w:rsidRPr="00B06CAA">
        <w:rPr>
          <w:rFonts w:asciiTheme="minorHAnsi" w:eastAsiaTheme="majorEastAsia" w:hAnsiTheme="minorHAnsi" w:hint="eastAsia"/>
          <w:sz w:val="21"/>
        </w:rPr>
        <w:t>（</w:t>
      </w:r>
      <w:r w:rsidR="007967F5">
        <w:rPr>
          <w:rFonts w:asciiTheme="minorHAnsi" w:eastAsiaTheme="majorEastAsia" w:hAnsiTheme="minorHAnsi" w:hint="eastAsia"/>
          <w:sz w:val="21"/>
        </w:rPr>
        <w:t>20</w:t>
      </w:r>
      <w:r w:rsidR="00F86ECA" w:rsidRPr="00B06CAA">
        <w:rPr>
          <w:rFonts w:asciiTheme="minorHAnsi" w:eastAsiaTheme="majorEastAsia" w:hAnsiTheme="minorHAnsi" w:hint="eastAsia"/>
          <w:sz w:val="21"/>
        </w:rPr>
        <w:t>22</w:t>
      </w:r>
      <w:r w:rsidR="00F86ECA" w:rsidRPr="00B06CAA">
        <w:rPr>
          <w:rFonts w:asciiTheme="minorHAnsi" w:eastAsiaTheme="majorEastAsia" w:hAnsiTheme="minorHAnsi" w:hint="eastAsia"/>
          <w:sz w:val="21"/>
        </w:rPr>
        <w:t>年</w:t>
      </w:r>
      <w:r w:rsidR="00F86ECA" w:rsidRPr="00315AB6">
        <w:rPr>
          <w:rFonts w:asciiTheme="minorHAnsi" w:eastAsiaTheme="majorEastAsia" w:hAnsiTheme="minorHAnsi" w:hint="eastAsia"/>
          <w:sz w:val="21"/>
        </w:rPr>
        <w:t>3</w:t>
      </w:r>
      <w:r w:rsidR="00F86ECA" w:rsidRPr="00315AB6">
        <w:rPr>
          <w:rFonts w:asciiTheme="minorHAnsi" w:eastAsiaTheme="majorEastAsia" w:hAnsiTheme="minorHAnsi" w:hint="eastAsia"/>
          <w:sz w:val="21"/>
        </w:rPr>
        <w:t>月</w:t>
      </w:r>
      <w:r w:rsidR="00264370" w:rsidRPr="00315AB6">
        <w:rPr>
          <w:rFonts w:asciiTheme="minorHAnsi" w:eastAsiaTheme="majorEastAsia" w:hAnsiTheme="minorHAnsi" w:hint="eastAsia"/>
          <w:sz w:val="21"/>
        </w:rPr>
        <w:t>時点で</w:t>
      </w:r>
      <w:r w:rsidR="00F86ECA" w:rsidRPr="00315AB6">
        <w:rPr>
          <w:rFonts w:asciiTheme="minorHAnsi" w:eastAsiaTheme="majorEastAsia" w:hAnsiTheme="minorHAnsi" w:hint="eastAsia"/>
          <w:sz w:val="21"/>
        </w:rPr>
        <w:t>30</w:t>
      </w:r>
      <w:r w:rsidR="00F86ECA" w:rsidRPr="00315AB6">
        <w:rPr>
          <w:rFonts w:asciiTheme="minorHAnsi" w:eastAsiaTheme="majorEastAsia" w:hAnsiTheme="minorHAnsi" w:hint="eastAsia"/>
          <w:sz w:val="21"/>
        </w:rPr>
        <w:t>台設置）</w:t>
      </w:r>
    </w:p>
    <w:p w:rsidR="00157728" w:rsidRPr="007C6D9F" w:rsidRDefault="00025272" w:rsidP="00264370">
      <w:pPr>
        <w:spacing w:line="240" w:lineRule="exact"/>
        <w:ind w:firstLineChars="100" w:firstLine="226"/>
        <w:rPr>
          <w:rFonts w:asciiTheme="minorHAnsi" w:eastAsiaTheme="majorEastAsia" w:hAnsiTheme="minorHAnsi"/>
          <w:color w:val="000000" w:themeColor="text1"/>
          <w:sz w:val="21"/>
        </w:rPr>
      </w:pPr>
      <w:r w:rsidRPr="00B06CAA">
        <w:rPr>
          <w:rFonts w:asciiTheme="minorHAnsi" w:eastAsiaTheme="majorEastAsia" w:hAnsiTheme="minorHAnsi" w:hint="eastAsia"/>
          <w:sz w:val="21"/>
        </w:rPr>
        <w:t>この度、</w:t>
      </w:r>
      <w:r w:rsidR="00446FA8" w:rsidRPr="00B06CAA">
        <w:rPr>
          <w:rFonts w:asciiTheme="minorHAnsi" w:eastAsiaTheme="majorEastAsia" w:hAnsiTheme="minorHAnsi" w:hint="eastAsia"/>
          <w:sz w:val="21"/>
        </w:rPr>
        <w:t>市民の方が多く利用され</w:t>
      </w:r>
      <w:r w:rsidR="00F86ECA" w:rsidRPr="00B06CAA">
        <w:rPr>
          <w:rFonts w:asciiTheme="minorHAnsi" w:eastAsiaTheme="majorEastAsia" w:hAnsiTheme="minorHAnsi" w:hint="eastAsia"/>
          <w:sz w:val="21"/>
        </w:rPr>
        <w:t>る</w:t>
      </w:r>
      <w:r w:rsidRPr="00B06CAA">
        <w:rPr>
          <w:rFonts w:asciiTheme="minorHAnsi" w:eastAsiaTheme="majorEastAsia" w:hAnsiTheme="minorHAnsi" w:hint="eastAsia"/>
          <w:sz w:val="21"/>
        </w:rPr>
        <w:t>小田急</w:t>
      </w:r>
      <w:r w:rsidR="00736E5B" w:rsidRPr="00B06CAA">
        <w:rPr>
          <w:rFonts w:asciiTheme="minorHAnsi" w:eastAsiaTheme="majorEastAsia" w:hAnsiTheme="minorHAnsi" w:hint="eastAsia"/>
          <w:color w:val="000000" w:themeColor="text1"/>
          <w:sz w:val="21"/>
        </w:rPr>
        <w:t>線</w:t>
      </w:r>
      <w:r w:rsidR="00945771" w:rsidRPr="00B06CAA">
        <w:rPr>
          <w:rFonts w:asciiTheme="minorHAnsi" w:eastAsiaTheme="majorEastAsia" w:hAnsiTheme="minorHAnsi" w:hint="eastAsia"/>
          <w:color w:val="000000" w:themeColor="text1"/>
          <w:sz w:val="21"/>
        </w:rPr>
        <w:t>湘南台</w:t>
      </w:r>
      <w:r w:rsidRPr="00B06CAA">
        <w:rPr>
          <w:rFonts w:asciiTheme="minorHAnsi" w:eastAsiaTheme="majorEastAsia" w:hAnsiTheme="minorHAnsi" w:hint="eastAsia"/>
          <w:color w:val="000000" w:themeColor="text1"/>
          <w:sz w:val="21"/>
        </w:rPr>
        <w:t>駅構内に</w:t>
      </w:r>
      <w:r w:rsidR="00264370">
        <w:rPr>
          <w:rFonts w:asciiTheme="minorHAnsi" w:eastAsiaTheme="majorEastAsia" w:hAnsiTheme="minorHAnsi" w:hint="eastAsia"/>
          <w:color w:val="000000" w:themeColor="text1"/>
          <w:sz w:val="21"/>
        </w:rPr>
        <w:t>「</w:t>
      </w:r>
      <w:r w:rsidRPr="00B06CAA">
        <w:rPr>
          <w:rFonts w:asciiTheme="minorHAnsi" w:eastAsiaTheme="majorEastAsia" w:hAnsiTheme="minorHAnsi" w:hint="eastAsia"/>
          <w:color w:val="000000" w:themeColor="text1"/>
          <w:sz w:val="21"/>
        </w:rPr>
        <w:t>ペットボトル回収機</w:t>
      </w:r>
      <w:r w:rsidR="00264370">
        <w:rPr>
          <w:rFonts w:asciiTheme="minorHAnsi" w:eastAsiaTheme="majorEastAsia" w:hAnsiTheme="minorHAnsi" w:hint="eastAsia"/>
          <w:color w:val="000000" w:themeColor="text1"/>
          <w:sz w:val="21"/>
        </w:rPr>
        <w:t>」</w:t>
      </w:r>
      <w:r w:rsidRPr="00B06CAA">
        <w:rPr>
          <w:rFonts w:asciiTheme="minorHAnsi" w:eastAsiaTheme="majorEastAsia" w:hAnsiTheme="minorHAnsi" w:hint="eastAsia"/>
          <w:color w:val="000000" w:themeColor="text1"/>
          <w:sz w:val="21"/>
        </w:rPr>
        <w:t>を</w:t>
      </w:r>
      <w:r w:rsidR="005B09A3">
        <w:rPr>
          <w:rFonts w:asciiTheme="minorHAnsi" w:eastAsiaTheme="majorEastAsia" w:hAnsiTheme="minorHAnsi" w:hint="eastAsia"/>
          <w:color w:val="000000" w:themeColor="text1"/>
          <w:sz w:val="21"/>
        </w:rPr>
        <w:t xml:space="preserve">　　　</w:t>
      </w:r>
      <w:r w:rsidRPr="00B06CAA">
        <w:rPr>
          <w:rFonts w:asciiTheme="minorHAnsi" w:eastAsiaTheme="majorEastAsia" w:hAnsiTheme="minorHAnsi" w:hint="eastAsia"/>
          <w:color w:val="000000" w:themeColor="text1"/>
          <w:sz w:val="21"/>
        </w:rPr>
        <w:t>設置することに</w:t>
      </w:r>
      <w:r w:rsidR="00736E5B" w:rsidRPr="00B06CAA">
        <w:rPr>
          <w:rFonts w:asciiTheme="minorHAnsi" w:eastAsiaTheme="majorEastAsia" w:hAnsiTheme="minorHAnsi" w:hint="eastAsia"/>
          <w:color w:val="000000" w:themeColor="text1"/>
          <w:sz w:val="21"/>
        </w:rPr>
        <w:t>よ</w:t>
      </w:r>
      <w:r w:rsidRPr="00B06CAA">
        <w:rPr>
          <w:rFonts w:asciiTheme="minorHAnsi" w:eastAsiaTheme="majorEastAsia" w:hAnsiTheme="minorHAnsi" w:hint="eastAsia"/>
          <w:color w:val="000000" w:themeColor="text1"/>
          <w:sz w:val="21"/>
        </w:rPr>
        <w:t>り、</w:t>
      </w:r>
      <w:r w:rsidR="00264370">
        <w:rPr>
          <w:rFonts w:asciiTheme="minorHAnsi" w:eastAsiaTheme="majorEastAsia" w:hAnsiTheme="minorHAnsi" w:hint="eastAsia"/>
          <w:color w:val="000000" w:themeColor="text1"/>
          <w:sz w:val="21"/>
        </w:rPr>
        <w:t>「</w:t>
      </w:r>
      <w:r w:rsidR="00D07F9D" w:rsidRPr="00B06CAA">
        <w:rPr>
          <w:rFonts w:asciiTheme="minorHAnsi" w:eastAsiaTheme="majorEastAsia" w:hAnsiTheme="minorHAnsi" w:hint="eastAsia"/>
          <w:color w:val="000000" w:themeColor="text1"/>
          <w:sz w:val="21"/>
        </w:rPr>
        <w:t>ペットボトル回収機</w:t>
      </w:r>
      <w:r w:rsidR="00264370">
        <w:rPr>
          <w:rFonts w:asciiTheme="minorHAnsi" w:eastAsiaTheme="majorEastAsia" w:hAnsiTheme="minorHAnsi" w:hint="eastAsia"/>
          <w:color w:val="000000" w:themeColor="text1"/>
          <w:sz w:val="21"/>
        </w:rPr>
        <w:t>」</w:t>
      </w:r>
      <w:r w:rsidR="00EC5588">
        <w:rPr>
          <w:rFonts w:asciiTheme="minorHAnsi" w:eastAsiaTheme="majorEastAsia" w:hAnsiTheme="minorHAnsi" w:hint="eastAsia"/>
          <w:color w:val="000000" w:themeColor="text1"/>
          <w:sz w:val="21"/>
        </w:rPr>
        <w:t>の認知向上およ</w:t>
      </w:r>
      <w:r w:rsidR="00D07F9D" w:rsidRPr="00B06CAA">
        <w:rPr>
          <w:rFonts w:asciiTheme="minorHAnsi" w:eastAsiaTheme="majorEastAsia" w:hAnsiTheme="minorHAnsi" w:hint="eastAsia"/>
          <w:color w:val="000000" w:themeColor="text1"/>
          <w:sz w:val="21"/>
        </w:rPr>
        <w:t>び</w:t>
      </w:r>
      <w:r w:rsidRPr="00B06CAA">
        <w:rPr>
          <w:rFonts w:asciiTheme="minorHAnsi" w:eastAsiaTheme="majorEastAsia" w:hAnsiTheme="minorHAnsi" w:hint="eastAsia"/>
          <w:color w:val="000000" w:themeColor="text1"/>
          <w:sz w:val="21"/>
        </w:rPr>
        <w:t>藤沢市の</w:t>
      </w:r>
      <w:r w:rsidR="00446FA8" w:rsidRPr="00B06CAA">
        <w:rPr>
          <w:rFonts w:asciiTheme="minorHAnsi" w:eastAsiaTheme="majorEastAsia" w:hAnsiTheme="minorHAnsi" w:hint="eastAsia"/>
          <w:color w:val="000000" w:themeColor="text1"/>
          <w:sz w:val="21"/>
        </w:rPr>
        <w:t>資源循環を</w:t>
      </w:r>
      <w:r w:rsidR="00157728" w:rsidRPr="00B06CAA">
        <w:rPr>
          <w:rFonts w:asciiTheme="minorHAnsi" w:eastAsiaTheme="majorEastAsia" w:hAnsiTheme="minorHAnsi" w:hint="eastAsia"/>
          <w:color w:val="000000" w:themeColor="text1"/>
          <w:sz w:val="21"/>
        </w:rPr>
        <w:t>推進して</w:t>
      </w:r>
      <w:r w:rsidR="007967F5">
        <w:rPr>
          <w:rFonts w:asciiTheme="minorHAnsi" w:eastAsiaTheme="majorEastAsia" w:hAnsiTheme="minorHAnsi" w:hint="eastAsia"/>
          <w:color w:val="000000" w:themeColor="text1"/>
          <w:sz w:val="21"/>
        </w:rPr>
        <w:t>まいります</w:t>
      </w:r>
      <w:r w:rsidR="00157728" w:rsidRPr="00B06CAA">
        <w:rPr>
          <w:rFonts w:asciiTheme="minorHAnsi" w:eastAsiaTheme="majorEastAsia" w:hAnsiTheme="minorHAnsi" w:hint="eastAsia"/>
          <w:color w:val="000000" w:themeColor="text1"/>
          <w:sz w:val="21"/>
        </w:rPr>
        <w:t>。</w:t>
      </w:r>
    </w:p>
    <w:p w:rsidR="00226487" w:rsidRPr="00B06CAA" w:rsidRDefault="007A6A03" w:rsidP="00FF3FC1">
      <w:pPr>
        <w:spacing w:line="240" w:lineRule="exact"/>
        <w:ind w:firstLineChars="100" w:firstLine="226"/>
        <w:rPr>
          <w:rFonts w:asciiTheme="minorHAnsi" w:eastAsiaTheme="majorEastAsia" w:hAnsiTheme="minorHAnsi"/>
          <w:sz w:val="21"/>
        </w:rPr>
      </w:pPr>
      <w:r w:rsidRPr="007C6D9F">
        <w:rPr>
          <w:rFonts w:asciiTheme="minorHAnsi" w:eastAsiaTheme="majorEastAsia" w:hAnsiTheme="minorHAnsi"/>
          <w:color w:val="000000" w:themeColor="text1"/>
          <w:sz w:val="21"/>
        </w:rPr>
        <w:t>地域社会と一体となったボトル</w:t>
      </w:r>
      <w:r w:rsidRPr="00B06CAA">
        <w:rPr>
          <w:rFonts w:asciiTheme="minorHAnsi" w:eastAsiaTheme="majorEastAsia" w:hAnsiTheme="minorHAnsi"/>
          <w:color w:val="000000" w:themeColor="text1"/>
          <w:sz w:val="21"/>
        </w:rPr>
        <w:t>to</w:t>
      </w:r>
      <w:r w:rsidRPr="00B06CAA">
        <w:rPr>
          <w:rFonts w:asciiTheme="minorHAnsi" w:eastAsiaTheme="majorEastAsia" w:hAnsiTheme="minorHAnsi"/>
          <w:color w:val="000000" w:themeColor="text1"/>
          <w:sz w:val="21"/>
        </w:rPr>
        <w:t>ボトル</w:t>
      </w:r>
      <w:r w:rsidR="007C6D9F" w:rsidRPr="00BC7B05">
        <w:rPr>
          <w:rFonts w:ascii="ＭＳ 明朝" w:eastAsia="ＭＳ 明朝" w:hAnsi="ＭＳ 明朝" w:cs="ＭＳ 明朝" w:hint="eastAsia"/>
          <w:sz w:val="18"/>
          <w:szCs w:val="18"/>
          <w:vertAlign w:val="superscript"/>
        </w:rPr>
        <w:t>※</w:t>
      </w:r>
      <w:r w:rsidRPr="007C6D9F">
        <w:rPr>
          <w:rFonts w:asciiTheme="minorHAnsi" w:eastAsiaTheme="majorEastAsia" w:hAnsiTheme="minorHAnsi"/>
          <w:color w:val="000000" w:themeColor="text1"/>
          <w:sz w:val="21"/>
        </w:rPr>
        <w:t>による</w:t>
      </w:r>
      <w:r w:rsidRPr="007C6D9F">
        <w:rPr>
          <w:rFonts w:asciiTheme="minorHAnsi" w:eastAsiaTheme="majorEastAsia" w:hAnsiTheme="minorHAnsi"/>
          <w:sz w:val="21"/>
        </w:rPr>
        <w:t>プラスチックのリサイクルと海洋ごみ</w:t>
      </w:r>
      <w:r w:rsidR="00736E5B" w:rsidRPr="00B06CAA">
        <w:rPr>
          <w:rFonts w:asciiTheme="minorHAnsi" w:eastAsiaTheme="majorEastAsia" w:hAnsiTheme="minorHAnsi" w:hint="eastAsia"/>
          <w:sz w:val="21"/>
        </w:rPr>
        <w:t xml:space="preserve">　</w:t>
      </w:r>
      <w:r w:rsidRPr="00B06CAA">
        <w:rPr>
          <w:rFonts w:asciiTheme="minorHAnsi" w:eastAsiaTheme="majorEastAsia" w:hAnsiTheme="minorHAnsi"/>
          <w:sz w:val="21"/>
        </w:rPr>
        <w:t>対策を促進し、</w:t>
      </w:r>
      <w:r w:rsidR="00736E5B" w:rsidRPr="00B06CAA">
        <w:rPr>
          <w:rFonts w:asciiTheme="minorHAnsi" w:eastAsiaTheme="majorEastAsia" w:hAnsiTheme="minorHAnsi" w:hint="eastAsia"/>
          <w:sz w:val="21"/>
        </w:rPr>
        <w:t>“</w:t>
      </w:r>
      <w:r w:rsidRPr="00B06CAA">
        <w:rPr>
          <w:rFonts w:asciiTheme="minorHAnsi" w:eastAsiaTheme="majorEastAsia" w:hAnsiTheme="minorHAnsi"/>
          <w:sz w:val="21"/>
        </w:rPr>
        <w:t>循環経済社会</w:t>
      </w:r>
      <w:r w:rsidR="00736E5B" w:rsidRPr="00B06CAA">
        <w:rPr>
          <w:rFonts w:asciiTheme="minorHAnsi" w:eastAsiaTheme="majorEastAsia" w:hAnsiTheme="minorHAnsi" w:hint="eastAsia"/>
          <w:sz w:val="21"/>
        </w:rPr>
        <w:t>”</w:t>
      </w:r>
      <w:r w:rsidRPr="00B06CAA">
        <w:rPr>
          <w:rFonts w:asciiTheme="minorHAnsi" w:eastAsiaTheme="majorEastAsia" w:hAnsiTheme="minorHAnsi"/>
          <w:sz w:val="21"/>
        </w:rPr>
        <w:t>の実現と海洋プラスチックごみの削減を進めてまいります。</w:t>
      </w:r>
    </w:p>
    <w:p w:rsidR="00226487" w:rsidRDefault="007A6A03" w:rsidP="00FF3FC1">
      <w:pPr>
        <w:widowControl/>
        <w:spacing w:line="240" w:lineRule="exact"/>
        <w:jc w:val="right"/>
        <w:rPr>
          <w:rFonts w:asciiTheme="minorHAnsi" w:eastAsiaTheme="majorEastAsia" w:hAnsiTheme="minorHAnsi"/>
          <w:sz w:val="18"/>
          <w:szCs w:val="18"/>
          <w:lang w:val="x-none"/>
        </w:rPr>
      </w:pPr>
      <w:r w:rsidRPr="00B06CAA">
        <w:rPr>
          <w:rFonts w:ascii="ＭＳ 明朝" w:eastAsia="ＭＳ 明朝" w:hAnsi="ＭＳ 明朝" w:cs="ＭＳ 明朝" w:hint="eastAsia"/>
          <w:sz w:val="18"/>
          <w:szCs w:val="18"/>
        </w:rPr>
        <w:t>※</w:t>
      </w:r>
      <w:r w:rsidRPr="007C6D9F">
        <w:rPr>
          <w:rFonts w:asciiTheme="minorHAnsi" w:eastAsiaTheme="majorEastAsia" w:hAnsiTheme="minorHAnsi"/>
          <w:sz w:val="18"/>
          <w:szCs w:val="18"/>
          <w:lang w:val="x-none"/>
        </w:rPr>
        <w:t>ペットボトルを再</w:t>
      </w:r>
      <w:r w:rsidRPr="000450BF">
        <w:rPr>
          <w:rFonts w:asciiTheme="minorHAnsi" w:eastAsiaTheme="majorEastAsia" w:hAnsiTheme="minorHAnsi"/>
          <w:sz w:val="18"/>
          <w:szCs w:val="18"/>
          <w:lang w:val="x-none"/>
        </w:rPr>
        <w:t>原料化し、もう一度ペットボトルに戻すこと。</w:t>
      </w:r>
    </w:p>
    <w:p w:rsidR="00F86ECA" w:rsidRPr="000450BF" w:rsidRDefault="00F86ECA" w:rsidP="00F86ECA">
      <w:pPr>
        <w:widowControl/>
        <w:wordWrap w:val="0"/>
        <w:spacing w:line="240" w:lineRule="exact"/>
        <w:jc w:val="right"/>
        <w:rPr>
          <w:rFonts w:asciiTheme="minorHAnsi" w:eastAsiaTheme="majorEastAsia" w:hAnsiTheme="minorHAnsi"/>
          <w:b/>
          <w:sz w:val="28"/>
        </w:rPr>
      </w:pPr>
      <w:r>
        <w:rPr>
          <w:rFonts w:asciiTheme="minorHAnsi" w:eastAsiaTheme="majorEastAsia" w:hAnsiTheme="minorHAnsi" w:hint="eastAsia"/>
          <w:sz w:val="18"/>
          <w:szCs w:val="18"/>
          <w:lang w:val="x-none"/>
        </w:rPr>
        <w:t xml:space="preserve">　</w:t>
      </w:r>
    </w:p>
    <w:p w:rsidR="00226487" w:rsidRDefault="005B09A3">
      <w:pPr>
        <w:spacing w:line="240" w:lineRule="exact"/>
        <w:jc w:val="center"/>
        <w:rPr>
          <w:rFonts w:asciiTheme="minorHAnsi" w:eastAsiaTheme="majorEastAsia" w:hAnsiTheme="minorHAnsi"/>
          <w:b/>
          <w:sz w:val="24"/>
        </w:rPr>
      </w:pPr>
      <w:r>
        <w:rPr>
          <w:rFonts w:asciiTheme="minorHAnsi" w:eastAsiaTheme="majorEastAsia" w:hAnsiTheme="minorHAnsi" w:hint="eastAsia"/>
          <w:b/>
          <w:sz w:val="24"/>
        </w:rPr>
        <w:t>＜</w:t>
      </w:r>
      <w:r w:rsidR="007A6A03">
        <w:rPr>
          <w:rFonts w:asciiTheme="minorHAnsi" w:eastAsiaTheme="majorEastAsia" w:hAnsiTheme="minorHAnsi"/>
          <w:b/>
          <w:sz w:val="24"/>
        </w:rPr>
        <w:t>概要</w:t>
      </w:r>
      <w:r>
        <w:rPr>
          <w:rFonts w:asciiTheme="minorHAnsi" w:eastAsiaTheme="majorEastAsia" w:hAnsiTheme="minorHAnsi" w:hint="eastAsia"/>
          <w:b/>
          <w:sz w:val="24"/>
        </w:rPr>
        <w:t>＞</w:t>
      </w:r>
    </w:p>
    <w:p w:rsidR="00453B13" w:rsidDel="00FB7BE6" w:rsidRDefault="00A06B6B" w:rsidP="00453B13">
      <w:pPr>
        <w:spacing w:line="240" w:lineRule="exact"/>
        <w:rPr>
          <w:del w:id="0" w:author="作成者"/>
          <w:rFonts w:asciiTheme="minorHAnsi" w:eastAsiaTheme="majorEastAsia" w:hAnsiTheme="minorHAnsi"/>
          <w:noProof/>
          <w:sz w:val="20"/>
          <w:szCs w:val="24"/>
        </w:rPr>
      </w:pPr>
      <w:r>
        <w:rPr>
          <w:rFonts w:asciiTheme="minorHAnsi" w:eastAsiaTheme="majorEastAsia" w:hAnsiTheme="minorHAnsi" w:hint="eastAsia"/>
          <w:noProof/>
          <w:sz w:val="20"/>
        </w:rPr>
        <w:drawing>
          <wp:anchor distT="0" distB="0" distL="114300" distR="114300" simplePos="0" relativeHeight="251850752" behindDoc="0" locked="0" layoutInCell="1" allowOverlap="1">
            <wp:simplePos x="0" y="0"/>
            <wp:positionH relativeFrom="column">
              <wp:posOffset>2664</wp:posOffset>
            </wp:positionH>
            <wp:positionV relativeFrom="paragraph">
              <wp:posOffset>107150</wp:posOffset>
            </wp:positionV>
            <wp:extent cx="2885517" cy="2990850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865" cy="2991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C79">
        <w:rPr>
          <w:rFonts w:asciiTheme="minorHAnsi" w:eastAsiaTheme="majorEastAsia" w:hAnsiTheme="minorHAnsi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3021965</wp:posOffset>
                </wp:positionH>
                <wp:positionV relativeFrom="paragraph">
                  <wp:posOffset>96824</wp:posOffset>
                </wp:positionV>
                <wp:extent cx="2809240" cy="3002169"/>
                <wp:effectExtent l="0" t="0" r="10160" b="2730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240" cy="3002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09A3" w:rsidRPr="00FF3FC1" w:rsidRDefault="005B09A3" w:rsidP="005B09A3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</w:rPr>
                            </w:pPr>
                            <w:r w:rsidRPr="00FF3FC1"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</w:rPr>
                              <w:t>【</w:t>
                            </w:r>
                            <w:r w:rsidRPr="00FF3FC1"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</w:rPr>
                              <w:t>4</w:t>
                            </w:r>
                            <w:r w:rsidRPr="00FF3FC1"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</w:rPr>
                              <w:t>者の役割】</w:t>
                            </w:r>
                          </w:p>
                          <w:p w:rsidR="000F738D" w:rsidRDefault="000F738D" w:rsidP="005B09A3">
                            <w:pPr>
                              <w:spacing w:line="280" w:lineRule="exact"/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  <w:u w:val="single"/>
                              </w:rPr>
                            </w:pPr>
                          </w:p>
                          <w:p w:rsidR="005B09A3" w:rsidRPr="00FF3FC1" w:rsidRDefault="005B09A3" w:rsidP="005B09A3">
                            <w:pPr>
                              <w:spacing w:line="280" w:lineRule="exact"/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  <w:u w:val="single"/>
                              </w:rPr>
                            </w:pPr>
                            <w:r w:rsidRPr="00FF3FC1"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  <w:u w:val="single"/>
                              </w:rPr>
                              <w:t>藤沢市</w:t>
                            </w:r>
                          </w:p>
                          <w:p w:rsidR="00FF3FC1" w:rsidRDefault="005B09A3" w:rsidP="005B09A3">
                            <w:pPr>
                              <w:spacing w:line="280" w:lineRule="exact"/>
                              <w:ind w:left="226" w:hangingChars="100" w:hanging="226"/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</w:pPr>
                            <w:r w:rsidRPr="00FF3FC1"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  <w:t>・本事業の周知および正しい分別に</w:t>
                            </w:r>
                          </w:p>
                          <w:p w:rsidR="005B09A3" w:rsidRPr="00FF3FC1" w:rsidRDefault="005B09A3" w:rsidP="00FF3FC1">
                            <w:pPr>
                              <w:spacing w:line="280" w:lineRule="exact"/>
                              <w:ind w:leftChars="100" w:left="236"/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</w:pPr>
                            <w:r w:rsidRPr="00FF3FC1"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  <w:t>ついて、市民への浸透を図る</w:t>
                            </w:r>
                          </w:p>
                          <w:p w:rsidR="005B09A3" w:rsidRPr="00FF3FC1" w:rsidRDefault="005B09A3" w:rsidP="005B09A3">
                            <w:pPr>
                              <w:spacing w:line="280" w:lineRule="exact"/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</w:pPr>
                            <w:r w:rsidRPr="00FF3FC1"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  <w:t>・店舗からの資源回収と運搬、一時保管</w:t>
                            </w:r>
                          </w:p>
                          <w:p w:rsidR="00C94BA6" w:rsidRDefault="00C94BA6" w:rsidP="00C94BA6">
                            <w:pPr>
                              <w:spacing w:line="280" w:lineRule="exact"/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  <w:u w:val="single"/>
                              </w:rPr>
                            </w:pPr>
                          </w:p>
                          <w:p w:rsidR="00C94BA6" w:rsidRPr="00FF3FC1" w:rsidRDefault="00C94BA6" w:rsidP="00C94BA6">
                            <w:pPr>
                              <w:spacing w:line="280" w:lineRule="exact"/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  <w:u w:val="single"/>
                              </w:rPr>
                            </w:pPr>
                            <w:r w:rsidRPr="00FF3FC1"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  <w:u w:val="single"/>
                              </w:rPr>
                              <w:t>株式会社セブン</w:t>
                            </w:r>
                            <w:r w:rsidRPr="00FF3FC1">
                              <w:rPr>
                                <w:rFonts w:ascii="ＭＳ 明朝" w:eastAsia="ＭＳ 明朝" w:hAnsi="ＭＳ 明朝" w:cs="ＭＳ 明朝" w:hint="eastAsia"/>
                                <w:b/>
                                <w:sz w:val="21"/>
                                <w:u w:val="single"/>
                              </w:rPr>
                              <w:t>‐</w:t>
                            </w:r>
                            <w:r w:rsidRPr="00FF3FC1"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  <w:u w:val="single"/>
                              </w:rPr>
                              <w:t>イレブン・ジャパン</w:t>
                            </w:r>
                          </w:p>
                          <w:p w:rsidR="00C94BA6" w:rsidRPr="00FF3FC1" w:rsidRDefault="00C94BA6" w:rsidP="00C94BA6">
                            <w:pPr>
                              <w:spacing w:line="280" w:lineRule="exact"/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</w:pPr>
                            <w:r w:rsidRPr="00FF3FC1"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  <w:t>・</w:t>
                            </w:r>
                            <w:r w:rsidR="00E147E8"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  <w:t>ペットボトル回収事業</w:t>
                            </w:r>
                            <w:r w:rsidR="00E147E8" w:rsidRPr="00315AB6">
                              <w:rPr>
                                <w:rFonts w:asciiTheme="minorHAnsi" w:eastAsia="ＭＳ ゴシック" w:hAnsiTheme="minorHAnsi" w:hint="eastAsia"/>
                                <w:sz w:val="21"/>
                              </w:rPr>
                              <w:t>における連携</w:t>
                            </w:r>
                          </w:p>
                          <w:p w:rsidR="005B09A3" w:rsidRPr="00E147E8" w:rsidRDefault="005B09A3" w:rsidP="005B09A3">
                            <w:pPr>
                              <w:spacing w:line="280" w:lineRule="exact"/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</w:pPr>
                          </w:p>
                          <w:p w:rsidR="005B09A3" w:rsidRPr="00FF3FC1" w:rsidRDefault="005B09A3" w:rsidP="005B09A3">
                            <w:pPr>
                              <w:spacing w:line="280" w:lineRule="exact"/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  <w:u w:val="single"/>
                              </w:rPr>
                            </w:pPr>
                            <w:r w:rsidRPr="00FF3FC1"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  <w:u w:val="single"/>
                              </w:rPr>
                              <w:t>小田急電鉄株式会社</w:t>
                            </w:r>
                          </w:p>
                          <w:p w:rsidR="005B09A3" w:rsidRPr="00FF3FC1" w:rsidRDefault="005B09A3" w:rsidP="005B09A3">
                            <w:pPr>
                              <w:spacing w:line="280" w:lineRule="exact"/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</w:pPr>
                            <w:r w:rsidRPr="00FF3FC1"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  <w:t>・回収機の設置場所の提供</w:t>
                            </w:r>
                          </w:p>
                          <w:p w:rsidR="005B09A3" w:rsidRPr="00FF3FC1" w:rsidRDefault="005B09A3" w:rsidP="005B09A3">
                            <w:pPr>
                              <w:spacing w:line="280" w:lineRule="exact"/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</w:pPr>
                          </w:p>
                          <w:p w:rsidR="005B09A3" w:rsidRPr="00FF3FC1" w:rsidRDefault="005B09A3" w:rsidP="005B09A3">
                            <w:pPr>
                              <w:spacing w:line="280" w:lineRule="exact"/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  <w:u w:val="single"/>
                              </w:rPr>
                            </w:pPr>
                            <w:r w:rsidRPr="00FF3FC1">
                              <w:rPr>
                                <w:rFonts w:asciiTheme="minorHAnsi" w:eastAsia="ＭＳ ゴシック" w:hAnsiTheme="minorHAnsi"/>
                                <w:b/>
                                <w:sz w:val="21"/>
                                <w:u w:val="single"/>
                              </w:rPr>
                              <w:t>小田急商事株式会社</w:t>
                            </w:r>
                          </w:p>
                          <w:p w:rsidR="005B09A3" w:rsidRPr="00FF3FC1" w:rsidRDefault="005B09A3" w:rsidP="005B09A3">
                            <w:pPr>
                              <w:spacing w:line="280" w:lineRule="exact"/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</w:pPr>
                            <w:r w:rsidRPr="00FF3FC1"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  <w:t>・回収機の運用</w:t>
                            </w:r>
                            <w:r w:rsidR="00F2057A">
                              <w:rPr>
                                <w:rFonts w:asciiTheme="minorHAnsi" w:eastAsia="ＭＳ ゴシック" w:hAnsiTheme="minorHAnsi" w:hint="eastAsia"/>
                                <w:sz w:val="21"/>
                              </w:rPr>
                              <w:t>および</w:t>
                            </w:r>
                            <w:r w:rsidRPr="00FF3FC1"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  <w:t>回収資源の管理</w:t>
                            </w:r>
                          </w:p>
                          <w:p w:rsidR="005B09A3" w:rsidRPr="00FF3FC1" w:rsidRDefault="005B09A3" w:rsidP="005B09A3">
                            <w:pPr>
                              <w:spacing w:line="280" w:lineRule="exact"/>
                              <w:rPr>
                                <w:rFonts w:asciiTheme="minorHAnsi" w:eastAsia="ＭＳ ゴシック" w:hAnsiTheme="minorHAnsi"/>
                                <w:sz w:val="21"/>
                              </w:rPr>
                            </w:pPr>
                          </w:p>
                          <w:p w:rsidR="00C94BA6" w:rsidRDefault="00C94B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237.95pt;margin-top:7.6pt;width:221.2pt;height:236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" fillcolor="white [3201]" strokeweight=".5pt">
                <v:textbox>
                  <w:txbxContent>
                    <w:p w:rsidR="005B09A3" w:rsidRPr="00FF3FC1" w:rsidRDefault="005B09A3" w:rsidP="005B09A3">
                      <w:pPr>
                        <w:spacing w:line="280" w:lineRule="exact"/>
                        <w:jc w:val="center"/>
                        <w:rPr>
                          <w:rFonts w:asciiTheme="minorHAnsi" w:eastAsia="ＭＳ ゴシック" w:hAnsiTheme="minorHAnsi"/>
                          <w:b/>
                          <w:sz w:val="21"/>
                        </w:rPr>
                      </w:pPr>
                      <w:r w:rsidRPr="00FF3FC1">
                        <w:rPr>
                          <w:rFonts w:asciiTheme="minorHAnsi" w:eastAsia="ＭＳ ゴシック" w:hAnsiTheme="minorHAnsi"/>
                          <w:b/>
                          <w:sz w:val="21"/>
                        </w:rPr>
                        <w:t>【</w:t>
                      </w:r>
                      <w:r w:rsidRPr="00FF3FC1">
                        <w:rPr>
                          <w:rFonts w:asciiTheme="minorHAnsi" w:eastAsia="ＭＳ ゴシック" w:hAnsiTheme="minorHAnsi"/>
                          <w:b/>
                          <w:sz w:val="21"/>
                        </w:rPr>
                        <w:t>4</w:t>
                      </w:r>
                      <w:r w:rsidRPr="00FF3FC1">
                        <w:rPr>
                          <w:rFonts w:asciiTheme="minorHAnsi" w:eastAsia="ＭＳ ゴシック" w:hAnsiTheme="minorHAnsi"/>
                          <w:b/>
                          <w:sz w:val="21"/>
                        </w:rPr>
                        <w:t>者の役割】</w:t>
                      </w:r>
                    </w:p>
                    <w:p w:rsidR="000F738D" w:rsidRDefault="000F738D" w:rsidP="005B09A3">
                      <w:pPr>
                        <w:spacing w:line="280" w:lineRule="exact"/>
                        <w:rPr>
                          <w:rFonts w:asciiTheme="minorHAnsi" w:eastAsia="ＭＳ ゴシック" w:hAnsiTheme="minorHAnsi"/>
                          <w:b/>
                          <w:sz w:val="21"/>
                          <w:u w:val="single"/>
                        </w:rPr>
                      </w:pPr>
                    </w:p>
                    <w:p w:rsidR="005B09A3" w:rsidRPr="00FF3FC1" w:rsidRDefault="005B09A3" w:rsidP="005B09A3">
                      <w:pPr>
                        <w:spacing w:line="280" w:lineRule="exact"/>
                        <w:rPr>
                          <w:rFonts w:asciiTheme="minorHAnsi" w:eastAsia="ＭＳ ゴシック" w:hAnsiTheme="minorHAnsi"/>
                          <w:b/>
                          <w:sz w:val="21"/>
                          <w:u w:val="single"/>
                        </w:rPr>
                      </w:pPr>
                      <w:r w:rsidRPr="00FF3FC1">
                        <w:rPr>
                          <w:rFonts w:asciiTheme="minorHAnsi" w:eastAsia="ＭＳ ゴシック" w:hAnsiTheme="minorHAnsi"/>
                          <w:b/>
                          <w:sz w:val="21"/>
                          <w:u w:val="single"/>
                        </w:rPr>
                        <w:t>藤沢市</w:t>
                      </w:r>
                    </w:p>
                    <w:p w:rsidR="00FF3FC1" w:rsidRDefault="005B09A3" w:rsidP="005B09A3">
                      <w:pPr>
                        <w:spacing w:line="280" w:lineRule="exact"/>
                        <w:ind w:left="226" w:hangingChars="100" w:hanging="226"/>
                        <w:rPr>
                          <w:rFonts w:asciiTheme="minorHAnsi" w:eastAsia="ＭＳ ゴシック" w:hAnsiTheme="minorHAnsi"/>
                          <w:sz w:val="21"/>
                        </w:rPr>
                      </w:pPr>
                      <w:r w:rsidRPr="00FF3FC1">
                        <w:rPr>
                          <w:rFonts w:asciiTheme="minorHAnsi" w:eastAsia="ＭＳ ゴシック" w:hAnsiTheme="minorHAnsi"/>
                          <w:sz w:val="21"/>
                        </w:rPr>
                        <w:t>・本事業の周知および正しい分別に</w:t>
                      </w:r>
                    </w:p>
                    <w:p w:rsidR="005B09A3" w:rsidRPr="00FF3FC1" w:rsidRDefault="005B09A3" w:rsidP="00FF3FC1">
                      <w:pPr>
                        <w:spacing w:line="280" w:lineRule="exact"/>
                        <w:ind w:leftChars="100" w:left="236"/>
                        <w:rPr>
                          <w:rFonts w:asciiTheme="minorHAnsi" w:eastAsia="ＭＳ ゴシック" w:hAnsiTheme="minorHAnsi"/>
                          <w:sz w:val="21"/>
                        </w:rPr>
                      </w:pPr>
                      <w:r w:rsidRPr="00FF3FC1">
                        <w:rPr>
                          <w:rFonts w:asciiTheme="minorHAnsi" w:eastAsia="ＭＳ ゴシック" w:hAnsiTheme="minorHAnsi"/>
                          <w:sz w:val="21"/>
                        </w:rPr>
                        <w:t>ついて、市民への浸透を図る</w:t>
                      </w:r>
                    </w:p>
                    <w:p w:rsidR="005B09A3" w:rsidRPr="00FF3FC1" w:rsidRDefault="005B09A3" w:rsidP="005B09A3">
                      <w:pPr>
                        <w:spacing w:line="280" w:lineRule="exact"/>
                        <w:rPr>
                          <w:rFonts w:asciiTheme="minorHAnsi" w:eastAsia="ＭＳ ゴシック" w:hAnsiTheme="minorHAnsi"/>
                          <w:sz w:val="21"/>
                        </w:rPr>
                      </w:pPr>
                      <w:r w:rsidRPr="00FF3FC1">
                        <w:rPr>
                          <w:rFonts w:asciiTheme="minorHAnsi" w:eastAsia="ＭＳ ゴシック" w:hAnsiTheme="minorHAnsi"/>
                          <w:sz w:val="21"/>
                        </w:rPr>
                        <w:t>・店舗からの資源回収と運搬、一時保管</w:t>
                      </w:r>
                    </w:p>
                    <w:p w:rsidR="00C94BA6" w:rsidRDefault="00C94BA6" w:rsidP="00C94BA6">
                      <w:pPr>
                        <w:spacing w:line="280" w:lineRule="exact"/>
                        <w:rPr>
                          <w:rFonts w:asciiTheme="minorHAnsi" w:eastAsia="ＭＳ ゴシック" w:hAnsiTheme="minorHAnsi"/>
                          <w:b/>
                          <w:sz w:val="21"/>
                          <w:u w:val="single"/>
                        </w:rPr>
                      </w:pPr>
                    </w:p>
                    <w:p w:rsidR="00C94BA6" w:rsidRPr="00FF3FC1" w:rsidRDefault="00C94BA6" w:rsidP="00C94BA6">
                      <w:pPr>
                        <w:spacing w:line="280" w:lineRule="exact"/>
                        <w:rPr>
                          <w:rFonts w:asciiTheme="minorHAnsi" w:eastAsia="ＭＳ ゴシック" w:hAnsiTheme="minorHAnsi"/>
                          <w:b/>
                          <w:sz w:val="21"/>
                          <w:u w:val="single"/>
                        </w:rPr>
                      </w:pPr>
                      <w:r w:rsidRPr="00FF3FC1">
                        <w:rPr>
                          <w:rFonts w:asciiTheme="minorHAnsi" w:eastAsia="ＭＳ ゴシック" w:hAnsiTheme="minorHAnsi"/>
                          <w:b/>
                          <w:sz w:val="21"/>
                          <w:u w:val="single"/>
                        </w:rPr>
                        <w:t>株式会社セブン</w:t>
                      </w:r>
                      <w:r w:rsidRPr="00FF3FC1">
                        <w:rPr>
                          <w:rFonts w:ascii="ＭＳ 明朝" w:eastAsia="ＭＳ 明朝" w:hAnsi="ＭＳ 明朝" w:cs="ＭＳ 明朝" w:hint="eastAsia"/>
                          <w:b/>
                          <w:sz w:val="21"/>
                          <w:u w:val="single"/>
                        </w:rPr>
                        <w:t>‐</w:t>
                      </w:r>
                      <w:r w:rsidRPr="00FF3FC1">
                        <w:rPr>
                          <w:rFonts w:asciiTheme="minorHAnsi" w:eastAsia="ＭＳ ゴシック" w:hAnsiTheme="minorHAnsi"/>
                          <w:b/>
                          <w:sz w:val="21"/>
                          <w:u w:val="single"/>
                        </w:rPr>
                        <w:t>イレブン・ジャパン</w:t>
                      </w:r>
                    </w:p>
                    <w:p w:rsidR="00C94BA6" w:rsidRPr="00FF3FC1" w:rsidRDefault="00C94BA6" w:rsidP="00C94BA6">
                      <w:pPr>
                        <w:spacing w:line="280" w:lineRule="exact"/>
                        <w:rPr>
                          <w:rFonts w:asciiTheme="minorHAnsi" w:eastAsia="ＭＳ ゴシック" w:hAnsiTheme="minorHAnsi"/>
                          <w:sz w:val="21"/>
                        </w:rPr>
                      </w:pPr>
                      <w:r w:rsidRPr="00FF3FC1">
                        <w:rPr>
                          <w:rFonts w:asciiTheme="minorHAnsi" w:eastAsia="ＭＳ ゴシック" w:hAnsiTheme="minorHAnsi"/>
                          <w:sz w:val="21"/>
                        </w:rPr>
                        <w:t>・</w:t>
                      </w:r>
                      <w:r w:rsidR="00E147E8">
                        <w:rPr>
                          <w:rFonts w:asciiTheme="minorHAnsi" w:eastAsia="ＭＳ ゴシック" w:hAnsiTheme="minorHAnsi"/>
                          <w:sz w:val="21"/>
                        </w:rPr>
                        <w:t>ペットボトル回収事業</w:t>
                      </w:r>
                      <w:r w:rsidR="00E147E8" w:rsidRPr="00315AB6">
                        <w:rPr>
                          <w:rFonts w:asciiTheme="minorHAnsi" w:eastAsia="ＭＳ ゴシック" w:hAnsiTheme="minorHAnsi" w:hint="eastAsia"/>
                          <w:sz w:val="21"/>
                        </w:rPr>
                        <w:t>における連携</w:t>
                      </w:r>
                    </w:p>
                    <w:p w:rsidR="005B09A3" w:rsidRPr="00E147E8" w:rsidRDefault="005B09A3" w:rsidP="005B09A3">
                      <w:pPr>
                        <w:spacing w:line="280" w:lineRule="exact"/>
                        <w:rPr>
                          <w:rFonts w:asciiTheme="minorHAnsi" w:eastAsia="ＭＳ ゴシック" w:hAnsiTheme="minorHAnsi"/>
                          <w:sz w:val="21"/>
                        </w:rPr>
                      </w:pPr>
                    </w:p>
                    <w:p w:rsidR="005B09A3" w:rsidRPr="00FF3FC1" w:rsidRDefault="005B09A3" w:rsidP="005B09A3">
                      <w:pPr>
                        <w:spacing w:line="280" w:lineRule="exact"/>
                        <w:rPr>
                          <w:rFonts w:asciiTheme="minorHAnsi" w:eastAsia="ＭＳ ゴシック" w:hAnsiTheme="minorHAnsi"/>
                          <w:b/>
                          <w:sz w:val="21"/>
                          <w:u w:val="single"/>
                        </w:rPr>
                      </w:pPr>
                      <w:r w:rsidRPr="00FF3FC1">
                        <w:rPr>
                          <w:rFonts w:asciiTheme="minorHAnsi" w:eastAsia="ＭＳ ゴシック" w:hAnsiTheme="minorHAnsi"/>
                          <w:b/>
                          <w:sz w:val="21"/>
                          <w:u w:val="single"/>
                        </w:rPr>
                        <w:t>小田急電鉄株式会社</w:t>
                      </w:r>
                    </w:p>
                    <w:p w:rsidR="005B09A3" w:rsidRPr="00FF3FC1" w:rsidRDefault="005B09A3" w:rsidP="005B09A3">
                      <w:pPr>
                        <w:spacing w:line="280" w:lineRule="exact"/>
                        <w:rPr>
                          <w:rFonts w:asciiTheme="minorHAnsi" w:eastAsia="ＭＳ ゴシック" w:hAnsiTheme="minorHAnsi"/>
                          <w:sz w:val="21"/>
                        </w:rPr>
                      </w:pPr>
                      <w:r w:rsidRPr="00FF3FC1">
                        <w:rPr>
                          <w:rFonts w:asciiTheme="minorHAnsi" w:eastAsia="ＭＳ ゴシック" w:hAnsiTheme="minorHAnsi"/>
                          <w:sz w:val="21"/>
                        </w:rPr>
                        <w:t>・回収機の設置場所の提供</w:t>
                      </w:r>
                    </w:p>
                    <w:p w:rsidR="005B09A3" w:rsidRPr="00FF3FC1" w:rsidRDefault="005B09A3" w:rsidP="005B09A3">
                      <w:pPr>
                        <w:spacing w:line="280" w:lineRule="exact"/>
                        <w:rPr>
                          <w:rFonts w:asciiTheme="minorHAnsi" w:eastAsia="ＭＳ ゴシック" w:hAnsiTheme="minorHAnsi"/>
                          <w:sz w:val="21"/>
                        </w:rPr>
                      </w:pPr>
                    </w:p>
                    <w:p w:rsidR="005B09A3" w:rsidRPr="00FF3FC1" w:rsidRDefault="005B09A3" w:rsidP="005B09A3">
                      <w:pPr>
                        <w:spacing w:line="280" w:lineRule="exact"/>
                        <w:rPr>
                          <w:rFonts w:asciiTheme="minorHAnsi" w:eastAsia="ＭＳ ゴシック" w:hAnsiTheme="minorHAnsi"/>
                          <w:b/>
                          <w:sz w:val="21"/>
                          <w:u w:val="single"/>
                        </w:rPr>
                      </w:pPr>
                      <w:r w:rsidRPr="00FF3FC1">
                        <w:rPr>
                          <w:rFonts w:asciiTheme="minorHAnsi" w:eastAsia="ＭＳ ゴシック" w:hAnsiTheme="minorHAnsi"/>
                          <w:b/>
                          <w:sz w:val="21"/>
                          <w:u w:val="single"/>
                        </w:rPr>
                        <w:t>小田急商事株式会社</w:t>
                      </w:r>
                    </w:p>
                    <w:p w:rsidR="005B09A3" w:rsidRPr="00FF3FC1" w:rsidRDefault="005B09A3" w:rsidP="005B09A3">
                      <w:pPr>
                        <w:spacing w:line="280" w:lineRule="exact"/>
                        <w:rPr>
                          <w:rFonts w:asciiTheme="minorHAnsi" w:eastAsia="ＭＳ ゴシック" w:hAnsiTheme="minorHAnsi"/>
                          <w:sz w:val="21"/>
                        </w:rPr>
                      </w:pPr>
                      <w:r w:rsidRPr="00FF3FC1">
                        <w:rPr>
                          <w:rFonts w:asciiTheme="minorHAnsi" w:eastAsia="ＭＳ ゴシック" w:hAnsiTheme="minorHAnsi"/>
                          <w:sz w:val="21"/>
                        </w:rPr>
                        <w:t>・回収機の運用</w:t>
                      </w:r>
                      <w:r w:rsidR="00F2057A">
                        <w:rPr>
                          <w:rFonts w:asciiTheme="minorHAnsi" w:eastAsia="ＭＳ ゴシック" w:hAnsiTheme="minorHAnsi" w:hint="eastAsia"/>
                          <w:sz w:val="21"/>
                        </w:rPr>
                        <w:t>および</w:t>
                      </w:r>
                      <w:r w:rsidRPr="00FF3FC1">
                        <w:rPr>
                          <w:rFonts w:asciiTheme="minorHAnsi" w:eastAsia="ＭＳ ゴシック" w:hAnsiTheme="minorHAnsi"/>
                          <w:sz w:val="21"/>
                        </w:rPr>
                        <w:t>回収資源の管理</w:t>
                      </w:r>
                    </w:p>
                    <w:p w:rsidR="005B09A3" w:rsidRPr="00FF3FC1" w:rsidRDefault="005B09A3" w:rsidP="005B09A3">
                      <w:pPr>
                        <w:spacing w:line="280" w:lineRule="exact"/>
                        <w:rPr>
                          <w:rFonts w:asciiTheme="minorHAnsi" w:eastAsia="ＭＳ ゴシック" w:hAnsiTheme="minorHAnsi"/>
                          <w:sz w:val="21"/>
                        </w:rPr>
                      </w:pPr>
                    </w:p>
                    <w:p w:rsidR="00C94BA6" w:rsidRDefault="00C94BA6"/>
                  </w:txbxContent>
                </v:textbox>
              </v:shape>
            </w:pict>
          </mc:Fallback>
        </mc:AlternateContent>
      </w:r>
    </w:p>
    <w:p w:rsidR="00FB7BE6" w:rsidRDefault="00FB7BE6" w:rsidP="00453B13">
      <w:pPr>
        <w:spacing w:line="240" w:lineRule="exact"/>
        <w:rPr>
          <w:rFonts w:asciiTheme="minorHAnsi" w:eastAsiaTheme="majorEastAsia" w:hAnsiTheme="minorHAnsi"/>
          <w:b/>
          <w:sz w:val="24"/>
        </w:rPr>
      </w:pPr>
      <w:bookmarkStart w:id="1" w:name="_GoBack"/>
    </w:p>
    <w:bookmarkEnd w:id="1"/>
    <w:p w:rsidR="00226487" w:rsidDel="002717DD" w:rsidRDefault="00226487" w:rsidP="001E643F">
      <w:pPr>
        <w:spacing w:line="240" w:lineRule="exact"/>
        <w:jc w:val="center"/>
        <w:rPr>
          <w:del w:id="2" w:author="作成者"/>
          <w:rFonts w:asciiTheme="minorHAnsi" w:eastAsiaTheme="majorEastAsia" w:hAnsiTheme="minorHAnsi"/>
          <w:sz w:val="21"/>
        </w:rPr>
      </w:pPr>
    </w:p>
    <w:p w:rsidR="00226487" w:rsidDel="00FB7BE6" w:rsidRDefault="002A040F">
      <w:pPr>
        <w:spacing w:line="240" w:lineRule="exact"/>
        <w:rPr>
          <w:del w:id="3" w:author="作成者"/>
          <w:rFonts w:asciiTheme="minorHAnsi" w:eastAsiaTheme="majorEastAsia" w:hAnsiTheme="minorHAnsi" w:cs="Arial"/>
          <w:sz w:val="21"/>
        </w:rPr>
      </w:pPr>
      <w:del w:id="4" w:author="作成者">
        <w:r w:rsidDel="00AA2D28">
          <w:rPr>
            <w:rFonts w:asciiTheme="minorHAnsi" w:eastAsiaTheme="majorEastAsia" w:hAnsiTheme="minorHAnsi"/>
            <w:noProof/>
          </w:rPr>
          <w:drawing>
            <wp:anchor distT="0" distB="0" distL="114300" distR="114300" simplePos="0" relativeHeight="251665920" behindDoc="0" locked="0" layoutInCell="1" allowOverlap="1" wp14:editId="550387C2">
              <wp:simplePos x="0" y="0"/>
              <wp:positionH relativeFrom="page">
                <wp:posOffset>2435077</wp:posOffset>
              </wp:positionH>
              <wp:positionV relativeFrom="paragraph">
                <wp:posOffset>37465</wp:posOffset>
              </wp:positionV>
              <wp:extent cx="651894" cy="978196"/>
              <wp:effectExtent l="0" t="0" r="0" b="0"/>
              <wp:wrapNone/>
              <wp:docPr id="16" name="図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図 1"/>
                      <pic:cNvPicPr>
                        <a:picLocks noChangeAspect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1894" cy="9781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</w:p>
    <w:p w:rsidR="00FB7BE6" w:rsidRDefault="00FB7BE6">
      <w:pPr>
        <w:spacing w:line="240" w:lineRule="exact"/>
        <w:rPr>
          <w:ins w:id="5" w:author="作成者"/>
          <w:rFonts w:asciiTheme="minorHAnsi" w:eastAsiaTheme="majorEastAsia" w:hAnsiTheme="minorHAnsi" w:cs="Arial"/>
          <w:sz w:val="21"/>
        </w:rPr>
      </w:pPr>
    </w:p>
    <w:p w:rsidR="00FB7BE6" w:rsidRDefault="00FB7BE6">
      <w:pPr>
        <w:spacing w:line="240" w:lineRule="exact"/>
        <w:rPr>
          <w:ins w:id="6" w:author="作成者"/>
          <w:rFonts w:asciiTheme="minorHAnsi" w:eastAsiaTheme="majorEastAsia" w:hAnsiTheme="minorHAnsi" w:cs="Arial"/>
          <w:sz w:val="21"/>
        </w:rPr>
      </w:pPr>
    </w:p>
    <w:p w:rsidR="00FB7BE6" w:rsidRDefault="00FB7BE6">
      <w:pPr>
        <w:spacing w:line="240" w:lineRule="exact"/>
        <w:rPr>
          <w:ins w:id="7" w:author="作成者"/>
          <w:rFonts w:asciiTheme="minorHAnsi" w:eastAsiaTheme="majorEastAsia" w:hAnsiTheme="minorHAnsi" w:cs="Arial"/>
          <w:sz w:val="21"/>
        </w:rPr>
      </w:pPr>
    </w:p>
    <w:p w:rsidR="00FB7BE6" w:rsidRDefault="00FB7BE6">
      <w:pPr>
        <w:spacing w:line="240" w:lineRule="exact"/>
        <w:rPr>
          <w:ins w:id="8" w:author="作成者"/>
          <w:rFonts w:asciiTheme="minorHAnsi" w:eastAsiaTheme="majorEastAsia" w:hAnsiTheme="minorHAnsi" w:cs="Arial"/>
          <w:sz w:val="21"/>
        </w:rPr>
      </w:pPr>
    </w:p>
    <w:p w:rsidR="00FB7BE6" w:rsidRDefault="00FB7BE6">
      <w:pPr>
        <w:spacing w:line="240" w:lineRule="exact"/>
        <w:rPr>
          <w:ins w:id="9" w:author="作成者"/>
          <w:rFonts w:asciiTheme="minorHAnsi" w:eastAsiaTheme="majorEastAsia" w:hAnsiTheme="minorHAnsi" w:cs="Arial"/>
          <w:sz w:val="21"/>
        </w:rPr>
      </w:pPr>
    </w:p>
    <w:p w:rsidR="00FB7BE6" w:rsidRDefault="00FB7BE6">
      <w:pPr>
        <w:spacing w:line="240" w:lineRule="exact"/>
        <w:rPr>
          <w:ins w:id="10" w:author="作成者"/>
          <w:rFonts w:asciiTheme="minorHAnsi" w:eastAsiaTheme="majorEastAsia" w:hAnsiTheme="minorHAnsi" w:cs="Arial"/>
          <w:sz w:val="21"/>
        </w:rPr>
      </w:pPr>
    </w:p>
    <w:p w:rsidR="00226487" w:rsidDel="002717DD" w:rsidRDefault="00226487">
      <w:pPr>
        <w:spacing w:line="240" w:lineRule="exact"/>
        <w:rPr>
          <w:del w:id="11" w:author="作成者"/>
          <w:rFonts w:asciiTheme="minorHAnsi" w:eastAsiaTheme="majorEastAsia" w:hAnsiTheme="minorHAnsi"/>
          <w:noProof/>
          <w:sz w:val="20"/>
          <w:szCs w:val="24"/>
        </w:rPr>
      </w:pPr>
    </w:p>
    <w:p w:rsidR="00226487" w:rsidDel="002717DD" w:rsidRDefault="00226487">
      <w:pPr>
        <w:spacing w:line="240" w:lineRule="exact"/>
        <w:rPr>
          <w:del w:id="12" w:author="作成者"/>
          <w:rFonts w:asciiTheme="minorHAnsi" w:eastAsiaTheme="majorEastAsia" w:hAnsiTheme="minorHAnsi"/>
          <w:noProof/>
          <w:sz w:val="20"/>
          <w:szCs w:val="24"/>
        </w:rPr>
      </w:pPr>
    </w:p>
    <w:p w:rsidR="00226487" w:rsidDel="002717DD" w:rsidRDefault="00226487">
      <w:pPr>
        <w:spacing w:line="240" w:lineRule="exact"/>
        <w:rPr>
          <w:del w:id="13" w:author="作成者"/>
          <w:rFonts w:asciiTheme="minorHAnsi" w:eastAsiaTheme="majorEastAsia" w:hAnsiTheme="minorHAnsi"/>
          <w:noProof/>
          <w:sz w:val="20"/>
          <w:szCs w:val="24"/>
        </w:rPr>
      </w:pPr>
    </w:p>
    <w:p w:rsidR="00226487" w:rsidDel="002717DD" w:rsidRDefault="00226487">
      <w:pPr>
        <w:spacing w:line="240" w:lineRule="exact"/>
        <w:rPr>
          <w:del w:id="14" w:author="作成者"/>
          <w:rFonts w:asciiTheme="minorHAnsi" w:eastAsiaTheme="majorEastAsia" w:hAnsiTheme="minorHAnsi"/>
          <w:noProof/>
          <w:sz w:val="20"/>
          <w:szCs w:val="24"/>
        </w:rPr>
      </w:pPr>
    </w:p>
    <w:p w:rsidR="00226487" w:rsidDel="002717DD" w:rsidRDefault="00226487">
      <w:pPr>
        <w:spacing w:line="240" w:lineRule="exact"/>
        <w:rPr>
          <w:del w:id="15" w:author="作成者"/>
          <w:rFonts w:asciiTheme="minorHAnsi" w:eastAsiaTheme="majorEastAsia" w:hAnsiTheme="minorHAnsi"/>
          <w:noProof/>
          <w:sz w:val="20"/>
          <w:szCs w:val="24"/>
        </w:rPr>
      </w:pPr>
    </w:p>
    <w:p w:rsidR="00226487" w:rsidDel="002717DD" w:rsidRDefault="00226487">
      <w:pPr>
        <w:spacing w:line="240" w:lineRule="exact"/>
        <w:rPr>
          <w:del w:id="16" w:author="作成者"/>
          <w:rFonts w:asciiTheme="minorHAnsi" w:eastAsiaTheme="majorEastAsia" w:hAnsiTheme="minorHAnsi"/>
          <w:noProof/>
          <w:sz w:val="20"/>
          <w:szCs w:val="24"/>
        </w:rPr>
      </w:pPr>
    </w:p>
    <w:p w:rsidR="00226487" w:rsidDel="002717DD" w:rsidRDefault="002717DD">
      <w:pPr>
        <w:spacing w:line="240" w:lineRule="exact"/>
        <w:rPr>
          <w:del w:id="17" w:author="作成者"/>
          <w:rFonts w:asciiTheme="minorHAnsi" w:eastAsiaTheme="majorEastAsia" w:hAnsiTheme="minorHAnsi"/>
          <w:noProof/>
          <w:sz w:val="20"/>
          <w:szCs w:val="24"/>
        </w:rPr>
      </w:pPr>
      <w:del w:id="18" w:author="作成者">
        <w:r w:rsidRPr="005C1198" w:rsidDel="002717DD">
          <w:rPr>
            <w:noProof/>
          </w:rPr>
          <mc:AlternateContent>
            <mc:Choice Requires="wpg">
              <w:drawing>
                <wp:anchor distT="0" distB="0" distL="114300" distR="114300" simplePos="0" relativeHeight="251832320" behindDoc="0" locked="0" layoutInCell="1" allowOverlap="1" wp14:anchorId="3966291E" wp14:editId="35E1DE0C">
                  <wp:simplePos x="0" y="0"/>
                  <wp:positionH relativeFrom="column">
                    <wp:posOffset>39222</wp:posOffset>
                  </wp:positionH>
                  <wp:positionV relativeFrom="paragraph">
                    <wp:posOffset>137795</wp:posOffset>
                  </wp:positionV>
                  <wp:extent cx="1565275" cy="1373505"/>
                  <wp:effectExtent l="0" t="0" r="0" b="0"/>
                  <wp:wrapNone/>
                  <wp:docPr id="5" name="グループ化 26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565275" cy="1373505"/>
                            <a:chOff x="240800" y="2085914"/>
                            <a:chExt cx="2347804" cy="2079681"/>
                          </a:xfrm>
                        </wpg:grpSpPr>
                        <wps:wsp>
                          <wps:cNvPr id="7" name="正方形/長方形 7">
                            <a:extLst>
                              <a:ext uri="{FF2B5EF4-FFF2-40B4-BE49-F238E27FC236}">
                                <a16:creationId xmlns:a16="http://schemas.microsoft.com/office/drawing/2014/main" id="{00000000-0008-0000-0000-0000030000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0800" y="2085914"/>
                              <a:ext cx="666214" cy="33335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8" name="正方形/長方形 28">
                            <a:extLst>
                              <a:ext uri="{FF2B5EF4-FFF2-40B4-BE49-F238E27FC236}">
                                <a16:creationId xmlns:a16="http://schemas.microsoft.com/office/drawing/2014/main" id="{00000000-0008-0000-0000-0000170000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22390" y="3839822"/>
                              <a:ext cx="666214" cy="32577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24338D89" id="グループ化 26" o:spid="_x0000_s1026" style="position:absolute;left:0;text-align:left;margin-left:3.1pt;margin-top:10.85pt;width:123.25pt;height:108.15pt;z-index:251832320;mso-width-relative:margin;mso-height-relative:margin" coordorigin="2408,20859" coordsize="23478,20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">
                  <v:rect id="正方形/長方形 7" o:spid="_x0000_s1027" style="position:absolute;left:2408;top:20859;width:6662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" fillcolor="white [3212]" stroked="f" strokeweight="1pt"/>
                  <v:rect id="正方形/長方形 28" o:spid="_x0000_s1028" style="position:absolute;left:19223;top:38398;width:6663;height:3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" fillcolor="white [3212]" stroked="f" strokeweight="1pt"/>
                </v:group>
              </w:pict>
            </mc:Fallback>
          </mc:AlternateContent>
        </w:r>
      </w:del>
    </w:p>
    <w:p w:rsidR="00226487" w:rsidDel="002717DD" w:rsidRDefault="00226487">
      <w:pPr>
        <w:spacing w:line="240" w:lineRule="exact"/>
        <w:rPr>
          <w:del w:id="19" w:author="作成者"/>
          <w:rFonts w:asciiTheme="minorHAnsi" w:eastAsiaTheme="majorEastAsia" w:hAnsiTheme="minorHAnsi"/>
          <w:noProof/>
          <w:sz w:val="20"/>
          <w:szCs w:val="24"/>
        </w:rPr>
      </w:pPr>
    </w:p>
    <w:p w:rsidR="00226487" w:rsidDel="002717DD" w:rsidRDefault="00226487">
      <w:pPr>
        <w:spacing w:line="240" w:lineRule="exact"/>
        <w:rPr>
          <w:del w:id="20" w:author="作成者"/>
          <w:rFonts w:asciiTheme="minorHAnsi" w:eastAsiaTheme="majorEastAsia" w:hAnsiTheme="minorHAnsi"/>
          <w:noProof/>
          <w:sz w:val="20"/>
          <w:szCs w:val="24"/>
        </w:rPr>
      </w:pPr>
    </w:p>
    <w:p w:rsidR="00226487" w:rsidDel="002717DD" w:rsidRDefault="00226487">
      <w:pPr>
        <w:spacing w:line="240" w:lineRule="exact"/>
        <w:rPr>
          <w:del w:id="21" w:author="作成者"/>
          <w:rFonts w:asciiTheme="minorHAnsi" w:eastAsiaTheme="majorEastAsia" w:hAnsiTheme="minorHAnsi"/>
          <w:noProof/>
          <w:sz w:val="20"/>
          <w:szCs w:val="24"/>
        </w:rPr>
      </w:pPr>
    </w:p>
    <w:p w:rsidR="00226487" w:rsidDel="002717DD" w:rsidRDefault="00226487">
      <w:pPr>
        <w:spacing w:line="240" w:lineRule="exact"/>
        <w:rPr>
          <w:del w:id="22" w:author="作成者"/>
          <w:rFonts w:asciiTheme="minorHAnsi" w:eastAsiaTheme="majorEastAsia" w:hAnsiTheme="minorHAnsi"/>
          <w:noProof/>
          <w:sz w:val="20"/>
          <w:szCs w:val="24"/>
        </w:rPr>
      </w:pPr>
    </w:p>
    <w:p w:rsidR="00453B13" w:rsidRDefault="00F42B14" w:rsidP="002717DD">
      <w:pPr>
        <w:snapToGrid w:val="0"/>
        <w:spacing w:line="340" w:lineRule="exact"/>
        <w:ind w:right="1215" w:firstLineChars="3300" w:firstLine="7136"/>
        <w:rPr>
          <w:rFonts w:asciiTheme="minorHAnsi" w:eastAsiaTheme="majorEastAsia" w:hAnsiTheme="minorHAnsi"/>
          <w:noProof/>
          <w:sz w:val="20"/>
        </w:rPr>
      </w:pPr>
      <w:r>
        <w:rPr>
          <w:rFonts w:asciiTheme="minorHAnsi" w:eastAsiaTheme="majorEastAsia" w:hAnsiTheme="minorHAnsi" w:hint="eastAsia"/>
          <w:noProof/>
          <w:sz w:val="20"/>
        </w:rPr>
        <w:t xml:space="preserve">　　　　　　　　　　　　　　　　　　　　　　　　　　　　　　　　　　　　</w:t>
      </w:r>
      <w:r w:rsidR="002A040F">
        <w:rPr>
          <w:rFonts w:asciiTheme="minorHAnsi" w:eastAsiaTheme="majorEastAsia" w:hAnsiTheme="minorHAnsi" w:hint="eastAsia"/>
          <w:noProof/>
          <w:sz w:val="20"/>
        </w:rPr>
        <w:t xml:space="preserve">　　</w:t>
      </w:r>
    </w:p>
    <w:p w:rsidR="005B09A3" w:rsidRDefault="005B09A3" w:rsidP="002717DD">
      <w:pPr>
        <w:snapToGrid w:val="0"/>
        <w:spacing w:line="340" w:lineRule="exact"/>
        <w:ind w:right="1215" w:firstLineChars="3300" w:firstLine="7136"/>
        <w:rPr>
          <w:rFonts w:asciiTheme="minorHAnsi" w:eastAsiaTheme="majorEastAsia" w:hAnsiTheme="minorHAnsi"/>
          <w:noProof/>
          <w:sz w:val="20"/>
        </w:rPr>
      </w:pPr>
    </w:p>
    <w:p w:rsidR="00FF3FC1" w:rsidRPr="00FF3FC1" w:rsidRDefault="00FF3FC1" w:rsidP="00BC7B05">
      <w:pPr>
        <w:snapToGrid w:val="0"/>
        <w:spacing w:line="160" w:lineRule="exact"/>
        <w:ind w:right="1213" w:firstLineChars="3300" w:firstLine="5816"/>
        <w:rPr>
          <w:rFonts w:asciiTheme="minorHAnsi" w:eastAsiaTheme="majorEastAsia" w:hAnsiTheme="minorHAnsi"/>
          <w:noProof/>
          <w:sz w:val="16"/>
          <w:szCs w:val="16"/>
        </w:rPr>
      </w:pPr>
    </w:p>
    <w:p w:rsidR="005B09A3" w:rsidRDefault="00FF3FC1" w:rsidP="00BC7B05">
      <w:pPr>
        <w:spacing w:line="220" w:lineRule="exact"/>
        <w:jc w:val="left"/>
        <w:rPr>
          <w:rFonts w:asciiTheme="majorHAnsi" w:eastAsia="ＭＳ ゴシック" w:hAnsiTheme="majorHAnsi" w:cstheme="majorHAnsi"/>
          <w:color w:val="000000" w:themeColor="text1"/>
          <w:sz w:val="21"/>
        </w:rPr>
      </w:pPr>
      <w:r>
        <w:rPr>
          <w:rFonts w:asciiTheme="majorHAnsi" w:eastAsia="ＭＳ ゴシック" w:hAnsiTheme="majorHAnsi" w:cstheme="majorHAnsi" w:hint="eastAsia"/>
          <w:color w:val="000000" w:themeColor="text1"/>
          <w:sz w:val="21"/>
        </w:rPr>
        <w:t>＜</w:t>
      </w:r>
      <w:r w:rsidR="005B09A3">
        <w:rPr>
          <w:rFonts w:asciiTheme="majorHAnsi" w:eastAsia="ＭＳ ゴシック" w:hAnsiTheme="majorHAnsi" w:cstheme="majorHAnsi" w:hint="eastAsia"/>
          <w:color w:val="000000" w:themeColor="text1"/>
          <w:sz w:val="21"/>
        </w:rPr>
        <w:t>ご参考＞</w:t>
      </w:r>
    </w:p>
    <w:p w:rsidR="005B09A3" w:rsidRPr="009C041B" w:rsidRDefault="005B09A3" w:rsidP="00BC7B05">
      <w:pPr>
        <w:spacing w:line="220" w:lineRule="exact"/>
        <w:jc w:val="left"/>
        <w:rPr>
          <w:rFonts w:asciiTheme="majorHAnsi" w:eastAsia="ＭＳ ゴシック" w:hAnsiTheme="majorHAnsi" w:cstheme="majorHAnsi"/>
          <w:color w:val="000000" w:themeColor="text1"/>
          <w:sz w:val="21"/>
        </w:rPr>
      </w:pPr>
      <w:r>
        <w:rPr>
          <w:rFonts w:asciiTheme="majorHAnsi" w:eastAsia="ＭＳ ゴシック" w:hAnsiTheme="majorHAnsi" w:cstheme="majorHAnsi" w:hint="eastAsia"/>
          <w:color w:val="000000" w:themeColor="text1"/>
          <w:sz w:val="21"/>
        </w:rPr>
        <w:t>セブン‐イレブン</w:t>
      </w:r>
      <w:r w:rsidR="00C94BA6">
        <w:rPr>
          <w:rFonts w:asciiTheme="majorHAnsi" w:eastAsia="ＭＳ ゴシック" w:hAnsiTheme="majorHAnsi" w:cstheme="majorHAnsi" w:hint="eastAsia"/>
          <w:color w:val="000000" w:themeColor="text1"/>
          <w:sz w:val="21"/>
        </w:rPr>
        <w:t xml:space="preserve">　</w:t>
      </w:r>
      <w:r w:rsidRPr="009C041B">
        <w:rPr>
          <w:rFonts w:asciiTheme="majorHAnsi" w:eastAsia="ＭＳ ゴシック" w:hAnsiTheme="majorHAnsi" w:cstheme="majorHAnsi" w:hint="eastAsia"/>
          <w:color w:val="000000" w:themeColor="text1"/>
          <w:sz w:val="21"/>
        </w:rPr>
        <w:t>ペットボトル回収機設置店舗一覧</w:t>
      </w:r>
    </w:p>
    <w:p w:rsidR="005B09A3" w:rsidRPr="005B09A3" w:rsidRDefault="00073824" w:rsidP="00BC7B05">
      <w:pPr>
        <w:spacing w:line="220" w:lineRule="exact"/>
        <w:jc w:val="left"/>
        <w:rPr>
          <w:rFonts w:asciiTheme="minorHAnsi" w:eastAsia="ＭＳ ゴシック" w:hAnsiTheme="minorHAnsi" w:cstheme="majorHAnsi"/>
          <w:color w:val="000000" w:themeColor="text1"/>
          <w:sz w:val="21"/>
        </w:rPr>
      </w:pPr>
      <w:hyperlink r:id="rId17" w:history="1">
        <w:r w:rsidR="005B09A3" w:rsidRPr="005B09A3">
          <w:rPr>
            <w:rStyle w:val="a5"/>
            <w:rFonts w:asciiTheme="minorHAnsi" w:eastAsia="ＭＳ ゴシック" w:hAnsiTheme="minorHAnsi" w:cstheme="majorHAnsi"/>
            <w:sz w:val="21"/>
          </w:rPr>
          <w:t>https://www.sej.co.jp/csr/environment/resources_list.html</w:t>
        </w:r>
      </w:hyperlink>
    </w:p>
    <w:p w:rsidR="00226487" w:rsidRPr="005B09A3" w:rsidRDefault="00F42B14" w:rsidP="005B09A3">
      <w:pPr>
        <w:pStyle w:val="a8"/>
        <w:ind w:right="226" w:firstLineChars="3300" w:firstLine="7136"/>
        <w:rPr>
          <w:sz w:val="21"/>
        </w:rPr>
      </w:pPr>
      <w:r>
        <w:rPr>
          <w:rFonts w:asciiTheme="minorHAnsi" w:eastAsiaTheme="majorEastAsia" w:hAnsiTheme="minorHAnsi" w:hint="eastAsia"/>
          <w:noProof/>
          <w:sz w:val="20"/>
        </w:rPr>
        <w:t>以</w:t>
      </w:r>
      <w:r w:rsidR="001E643F">
        <w:rPr>
          <w:rFonts w:asciiTheme="minorHAnsi" w:eastAsiaTheme="majorEastAsia" w:hAnsiTheme="minorHAnsi" w:hint="eastAsia"/>
          <w:noProof/>
          <w:sz w:val="20"/>
        </w:rPr>
        <w:t xml:space="preserve">　</w:t>
      </w:r>
      <w:r>
        <w:rPr>
          <w:rFonts w:asciiTheme="minorHAnsi" w:eastAsiaTheme="majorEastAsia" w:hAnsiTheme="minorHAnsi" w:hint="eastAsia"/>
          <w:noProof/>
          <w:sz w:val="20"/>
        </w:rPr>
        <w:t>上</w:t>
      </w:r>
    </w:p>
    <w:sectPr w:rsidR="00226487" w:rsidRPr="005B09A3" w:rsidSect="00FF3FC1">
      <w:pgSz w:w="11907" w:h="16840" w:code="9"/>
      <w:pgMar w:top="851" w:right="1361" w:bottom="737" w:left="1361" w:header="851" w:footer="992" w:gutter="0"/>
      <w:cols w:space="425"/>
      <w:titlePg/>
      <w:docGrid w:type="linesAndChars" w:linePitch="429" w:charSpace="3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AE2" w:rsidRDefault="00494AE2">
      <w:r>
        <w:separator/>
      </w:r>
    </w:p>
  </w:endnote>
  <w:endnote w:type="continuationSeparator" w:id="0">
    <w:p w:rsidR="00494AE2" w:rsidRDefault="00494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AE2" w:rsidRDefault="00494AE2">
      <w:r>
        <w:separator/>
      </w:r>
    </w:p>
  </w:footnote>
  <w:footnote w:type="continuationSeparator" w:id="0">
    <w:p w:rsidR="00494AE2" w:rsidRDefault="00494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26B7A"/>
    <w:multiLevelType w:val="hybridMultilevel"/>
    <w:tmpl w:val="F4D648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6E2F19"/>
    <w:multiLevelType w:val="hybridMultilevel"/>
    <w:tmpl w:val="9EEC3B54"/>
    <w:lvl w:ilvl="0" w:tplc="D9D0C1AC">
      <w:start w:val="1"/>
      <w:numFmt w:val="decimal"/>
      <w:lvlText w:val="%1."/>
      <w:lvlJc w:val="left"/>
      <w:pPr>
        <w:ind w:left="60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6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6" w:hanging="420"/>
      </w:pPr>
    </w:lvl>
    <w:lvl w:ilvl="3" w:tplc="0409000F" w:tentative="1">
      <w:start w:val="1"/>
      <w:numFmt w:val="decimal"/>
      <w:lvlText w:val="%4."/>
      <w:lvlJc w:val="left"/>
      <w:pPr>
        <w:ind w:left="1926" w:hanging="420"/>
      </w:pPr>
    </w:lvl>
    <w:lvl w:ilvl="4" w:tplc="04090017" w:tentative="1">
      <w:start w:val="1"/>
      <w:numFmt w:val="aiueoFullWidth"/>
      <w:lvlText w:val="(%5)"/>
      <w:lvlJc w:val="left"/>
      <w:pPr>
        <w:ind w:left="2346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6" w:hanging="420"/>
      </w:pPr>
    </w:lvl>
    <w:lvl w:ilvl="6" w:tplc="0409000F" w:tentative="1">
      <w:start w:val="1"/>
      <w:numFmt w:val="decimal"/>
      <w:lvlText w:val="%7."/>
      <w:lvlJc w:val="left"/>
      <w:pPr>
        <w:ind w:left="3186" w:hanging="420"/>
      </w:pPr>
    </w:lvl>
    <w:lvl w:ilvl="7" w:tplc="04090017" w:tentative="1">
      <w:start w:val="1"/>
      <w:numFmt w:val="aiueoFullWidth"/>
      <w:lvlText w:val="(%8)"/>
      <w:lvlJc w:val="left"/>
      <w:pPr>
        <w:ind w:left="3606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6" w:hanging="420"/>
      </w:pPr>
    </w:lvl>
  </w:abstractNum>
  <w:abstractNum w:abstractNumId="2" w15:restartNumberingAfterBreak="0">
    <w:nsid w:val="3C1E0589"/>
    <w:multiLevelType w:val="hybridMultilevel"/>
    <w:tmpl w:val="7B50204C"/>
    <w:lvl w:ilvl="0" w:tplc="7A7A12A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hideSpellingErrors/>
  <w:hideGrammaticalErrors/>
  <w:defaultTabStop w:val="84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87"/>
    <w:rsid w:val="000202A2"/>
    <w:rsid w:val="00025272"/>
    <w:rsid w:val="000450BF"/>
    <w:rsid w:val="00073824"/>
    <w:rsid w:val="00087184"/>
    <w:rsid w:val="00093373"/>
    <w:rsid w:val="00096921"/>
    <w:rsid w:val="000A29D4"/>
    <w:rsid w:val="000A5FEA"/>
    <w:rsid w:val="000C6F70"/>
    <w:rsid w:val="000D613B"/>
    <w:rsid w:val="000E55BA"/>
    <w:rsid w:val="000F738D"/>
    <w:rsid w:val="001007FC"/>
    <w:rsid w:val="00157728"/>
    <w:rsid w:val="0019030B"/>
    <w:rsid w:val="001A23C1"/>
    <w:rsid w:val="001C287E"/>
    <w:rsid w:val="001C34DE"/>
    <w:rsid w:val="001E643F"/>
    <w:rsid w:val="001F1DCB"/>
    <w:rsid w:val="001F2DEF"/>
    <w:rsid w:val="00226487"/>
    <w:rsid w:val="00264370"/>
    <w:rsid w:val="002717DD"/>
    <w:rsid w:val="002A040F"/>
    <w:rsid w:val="002A3D93"/>
    <w:rsid w:val="002B438A"/>
    <w:rsid w:val="00315AB6"/>
    <w:rsid w:val="00320B5D"/>
    <w:rsid w:val="003B1A38"/>
    <w:rsid w:val="003D4CB8"/>
    <w:rsid w:val="003E4A8E"/>
    <w:rsid w:val="00404006"/>
    <w:rsid w:val="0041510E"/>
    <w:rsid w:val="00421989"/>
    <w:rsid w:val="004220EC"/>
    <w:rsid w:val="004241DC"/>
    <w:rsid w:val="00446FA8"/>
    <w:rsid w:val="00453B13"/>
    <w:rsid w:val="0045559D"/>
    <w:rsid w:val="00455A8C"/>
    <w:rsid w:val="004718D1"/>
    <w:rsid w:val="004779AB"/>
    <w:rsid w:val="00494AE2"/>
    <w:rsid w:val="004B4453"/>
    <w:rsid w:val="005135A1"/>
    <w:rsid w:val="00531DFC"/>
    <w:rsid w:val="00566B0D"/>
    <w:rsid w:val="005B09A3"/>
    <w:rsid w:val="005B0FA0"/>
    <w:rsid w:val="005C1198"/>
    <w:rsid w:val="005F14F5"/>
    <w:rsid w:val="005F372D"/>
    <w:rsid w:val="005F537D"/>
    <w:rsid w:val="0062582D"/>
    <w:rsid w:val="0066154D"/>
    <w:rsid w:val="00721989"/>
    <w:rsid w:val="00736E5B"/>
    <w:rsid w:val="00750F83"/>
    <w:rsid w:val="0078623F"/>
    <w:rsid w:val="007967F5"/>
    <w:rsid w:val="007A6A03"/>
    <w:rsid w:val="007C6D9F"/>
    <w:rsid w:val="00804451"/>
    <w:rsid w:val="00881883"/>
    <w:rsid w:val="0088658D"/>
    <w:rsid w:val="008A6F82"/>
    <w:rsid w:val="008D662D"/>
    <w:rsid w:val="008F0959"/>
    <w:rsid w:val="009236C6"/>
    <w:rsid w:val="00945771"/>
    <w:rsid w:val="009C041B"/>
    <w:rsid w:val="009D05CA"/>
    <w:rsid w:val="00A06B6B"/>
    <w:rsid w:val="00A730CE"/>
    <w:rsid w:val="00AA2D28"/>
    <w:rsid w:val="00AC4D58"/>
    <w:rsid w:val="00B06CAA"/>
    <w:rsid w:val="00B1169D"/>
    <w:rsid w:val="00B60C66"/>
    <w:rsid w:val="00B72C79"/>
    <w:rsid w:val="00B765E5"/>
    <w:rsid w:val="00B92CBF"/>
    <w:rsid w:val="00BA5FD7"/>
    <w:rsid w:val="00BC176D"/>
    <w:rsid w:val="00BC7B05"/>
    <w:rsid w:val="00BF24AE"/>
    <w:rsid w:val="00BF7679"/>
    <w:rsid w:val="00C06BC7"/>
    <w:rsid w:val="00C66D66"/>
    <w:rsid w:val="00C94BA6"/>
    <w:rsid w:val="00CA54BC"/>
    <w:rsid w:val="00CC2C7D"/>
    <w:rsid w:val="00CD3AF2"/>
    <w:rsid w:val="00CD531F"/>
    <w:rsid w:val="00CD6A4B"/>
    <w:rsid w:val="00CF54EC"/>
    <w:rsid w:val="00D07F9D"/>
    <w:rsid w:val="00D3129A"/>
    <w:rsid w:val="00D408C6"/>
    <w:rsid w:val="00D420C4"/>
    <w:rsid w:val="00D52A02"/>
    <w:rsid w:val="00D62C64"/>
    <w:rsid w:val="00E01087"/>
    <w:rsid w:val="00E147E8"/>
    <w:rsid w:val="00E64332"/>
    <w:rsid w:val="00E739D1"/>
    <w:rsid w:val="00EC5588"/>
    <w:rsid w:val="00ED0972"/>
    <w:rsid w:val="00F2057A"/>
    <w:rsid w:val="00F37089"/>
    <w:rsid w:val="00F37185"/>
    <w:rsid w:val="00F42B14"/>
    <w:rsid w:val="00F77FB9"/>
    <w:rsid w:val="00F86ECA"/>
    <w:rsid w:val="00FB32AC"/>
    <w:rsid w:val="00FB461C"/>
    <w:rsid w:val="00FB7BE6"/>
    <w:rsid w:val="00FD3963"/>
    <w:rsid w:val="00FF3A2D"/>
    <w:rsid w:val="00FF3FC1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メイリオ" w:eastAsia="メイリオ"/>
      <w:kern w:val="2"/>
      <w:sz w:val="22"/>
      <w:szCs w:val="21"/>
    </w:rPr>
  </w:style>
  <w:style w:type="paragraph" w:styleId="2">
    <w:name w:val="heading 2"/>
    <w:basedOn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Pr>
      <w:rFonts w:ascii="メイリオ" w:eastAsia="メイリオ" w:hAnsi="Century" w:cs="Times New Roman"/>
      <w:sz w:val="22"/>
      <w:szCs w:val="21"/>
    </w:rPr>
  </w:style>
  <w:style w:type="character" w:styleId="a5">
    <w:name w:val="Hyperlink"/>
    <w:rPr>
      <w:color w:val="0000FF"/>
      <w:u w:val="single"/>
    </w:rPr>
  </w:style>
  <w:style w:type="paragraph" w:styleId="a6">
    <w:name w:val="footer"/>
    <w:basedOn w:val="a"/>
    <w:link w:val="a7"/>
    <w:uiPriority w:val="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Pr>
      <w:rFonts w:ascii="メイリオ" w:eastAsia="メイリオ" w:hAnsi="Century" w:cs="Times New Roman"/>
      <w:sz w:val="22"/>
      <w:szCs w:val="21"/>
    </w:rPr>
  </w:style>
  <w:style w:type="paragraph" w:styleId="a8">
    <w:name w:val="Closing"/>
    <w:basedOn w:val="a"/>
    <w:link w:val="a9"/>
    <w:pPr>
      <w:jc w:val="right"/>
    </w:pPr>
    <w:rPr>
      <w:rFonts w:ascii="Century" w:eastAsia="ＭＳ Ｐゴシック"/>
      <w:szCs w:val="24"/>
    </w:rPr>
  </w:style>
  <w:style w:type="character" w:customStyle="1" w:styleId="a9">
    <w:name w:val="結語 (文字)"/>
    <w:link w:val="a8"/>
    <w:rPr>
      <w:rFonts w:ascii="Century" w:eastAsia="ＭＳ Ｐゴシック" w:hAnsi="Century" w:cs="Times New Roman"/>
      <w:sz w:val="22"/>
      <w:szCs w:val="24"/>
    </w:rPr>
  </w:style>
  <w:style w:type="paragraph" w:styleId="aa">
    <w:name w:val="Plain Text"/>
    <w:basedOn w:val="a"/>
    <w:link w:val="ab"/>
    <w:uiPriority w:val="99"/>
    <w:unhideWhenUsed/>
    <w:pPr>
      <w:jc w:val="left"/>
    </w:pPr>
    <w:rPr>
      <w:rFonts w:hAnsi="Courier New" w:cs="Courier New"/>
      <w:sz w:val="20"/>
    </w:rPr>
  </w:style>
  <w:style w:type="character" w:customStyle="1" w:styleId="ab">
    <w:name w:val="書式なし (文字)"/>
    <w:link w:val="aa"/>
    <w:uiPriority w:val="99"/>
    <w:rPr>
      <w:rFonts w:ascii="メイリオ" w:eastAsia="メイリオ" w:hAnsi="Courier New" w:cs="Courier New"/>
      <w:sz w:val="20"/>
      <w:szCs w:val="21"/>
    </w:rPr>
  </w:style>
  <w:style w:type="character" w:styleId="ac">
    <w:name w:val="annotation reference"/>
    <w:uiPriority w:val="99"/>
    <w:unhideWhenUsed/>
    <w:rPr>
      <w:sz w:val="18"/>
      <w:szCs w:val="18"/>
    </w:rPr>
  </w:style>
  <w:style w:type="paragraph" w:styleId="ad">
    <w:name w:val="annotation text"/>
    <w:basedOn w:val="a"/>
    <w:link w:val="ae"/>
    <w:uiPriority w:val="99"/>
    <w:unhideWhenUsed/>
    <w:pPr>
      <w:jc w:val="left"/>
    </w:pPr>
  </w:style>
  <w:style w:type="character" w:customStyle="1" w:styleId="ae">
    <w:name w:val="コメント文字列 (文字)"/>
    <w:link w:val="ad"/>
    <w:uiPriority w:val="99"/>
    <w:rPr>
      <w:rFonts w:ascii="メイリオ" w:eastAsia="メイリオ" w:hAnsi="Century" w:cs="Times New Roman"/>
      <w:sz w:val="22"/>
      <w:szCs w:val="21"/>
    </w:rPr>
  </w:style>
  <w:style w:type="paragraph" w:styleId="af">
    <w:name w:val="annotation subject"/>
    <w:basedOn w:val="ad"/>
    <w:next w:val="ad"/>
    <w:link w:val="af0"/>
    <w:uiPriority w:val="99"/>
    <w:semiHidden/>
    <w:unhideWhenUsed/>
    <w:rPr>
      <w:b/>
      <w:bCs/>
    </w:rPr>
  </w:style>
  <w:style w:type="character" w:customStyle="1" w:styleId="af0">
    <w:name w:val="コメント内容 (文字)"/>
    <w:link w:val="af"/>
    <w:uiPriority w:val="99"/>
    <w:semiHidden/>
    <w:rPr>
      <w:rFonts w:ascii="メイリオ" w:eastAsia="メイリオ" w:hAnsi="Century" w:cs="Times New Roman"/>
      <w:b/>
      <w:bCs/>
      <w:sz w:val="22"/>
      <w:szCs w:val="21"/>
    </w:rPr>
  </w:style>
  <w:style w:type="paragraph" w:styleId="af1">
    <w:name w:val="Balloon Text"/>
    <w:basedOn w:val="a"/>
    <w:link w:val="af2"/>
    <w:uiPriority w:val="99"/>
    <w:semiHidden/>
    <w:unhideWhenUsed/>
    <w:rPr>
      <w:rFonts w:ascii="Arial" w:eastAsia="ＭＳ ゴシック" w:hAnsi="Arial"/>
      <w:sz w:val="18"/>
      <w:szCs w:val="18"/>
    </w:rPr>
  </w:style>
  <w:style w:type="character" w:customStyle="1" w:styleId="af2">
    <w:name w:val="吹き出し (文字)"/>
    <w:link w:val="af1"/>
    <w:uiPriority w:val="99"/>
    <w:semiHidden/>
    <w:rPr>
      <w:rFonts w:ascii="Arial" w:eastAsia="ＭＳ ゴシック" w:hAnsi="Arial" w:cs="Times New Roman"/>
      <w:sz w:val="18"/>
      <w:szCs w:val="18"/>
    </w:rPr>
  </w:style>
  <w:style w:type="character" w:customStyle="1" w:styleId="20">
    <w:name w:val="見出し 2 (文字)"/>
    <w:link w:val="2"/>
    <w:uiPriority w:val="9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f3">
    <w:name w:val="Revision"/>
    <w:hidden/>
    <w:uiPriority w:val="99"/>
    <w:semiHidden/>
    <w:rPr>
      <w:rFonts w:ascii="メイリオ" w:eastAsia="メイリオ"/>
      <w:kern w:val="2"/>
      <w:sz w:val="22"/>
      <w:szCs w:val="21"/>
    </w:rPr>
  </w:style>
  <w:style w:type="paragraph" w:styleId="af4">
    <w:name w:val="Date"/>
    <w:basedOn w:val="a"/>
    <w:next w:val="a"/>
    <w:link w:val="af5"/>
    <w:uiPriority w:val="99"/>
    <w:semiHidden/>
    <w:unhideWhenUsed/>
  </w:style>
  <w:style w:type="character" w:customStyle="1" w:styleId="af5">
    <w:name w:val="日付 (文字)"/>
    <w:link w:val="af4"/>
    <w:uiPriority w:val="99"/>
    <w:semiHidden/>
    <w:rPr>
      <w:rFonts w:ascii="メイリオ" w:eastAsia="メイリオ" w:hAnsi="Century" w:cs="Times New Roman"/>
      <w:sz w:val="22"/>
      <w:szCs w:val="21"/>
    </w:rPr>
  </w:style>
  <w:style w:type="paragraph" w:styleId="af6">
    <w:name w:val="Note Heading"/>
    <w:basedOn w:val="a"/>
    <w:next w:val="a"/>
    <w:link w:val="af7"/>
    <w:uiPriority w:val="99"/>
    <w:unhideWhenUsed/>
    <w:pPr>
      <w:jc w:val="center"/>
    </w:pPr>
    <w:rPr>
      <w:rFonts w:hAnsi="メイリオ" w:cs="メイリオ"/>
      <w:color w:val="000000"/>
      <w:kern w:val="0"/>
    </w:rPr>
  </w:style>
  <w:style w:type="character" w:customStyle="1" w:styleId="af7">
    <w:name w:val="記 (文字)"/>
    <w:basedOn w:val="a0"/>
    <w:link w:val="af6"/>
    <w:uiPriority w:val="99"/>
    <w:rPr>
      <w:rFonts w:ascii="メイリオ" w:eastAsia="メイリオ" w:hAnsi="メイリオ" w:cs="メイリオ"/>
      <w:color w:val="000000"/>
      <w:sz w:val="22"/>
      <w:szCs w:val="21"/>
    </w:rPr>
  </w:style>
  <w:style w:type="table" w:styleId="af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List Paragraph"/>
    <w:basedOn w:val="a"/>
    <w:uiPriority w:val="34"/>
    <w:qFormat/>
    <w:rsid w:val="0062582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www.sej.co.jp/csr/environment/resources_list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37549-B580-4257-9A4F-8C3079262BB3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F2D3AFA-F023-4EC3-881B-BC4B4324C8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D4715A-1D33-4CAB-A749-B4E590E9DF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980C64-FD24-400F-B7C8-3148DBB06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925</CharactersWithSpaces>
  <SharedDoc>false</SharedDoc>
  <HLinks>
    <vt:vector size="6" baseType="variant">
      <vt:variant>
        <vt:i4>5373994</vt:i4>
      </vt:variant>
      <vt:variant>
        <vt:i4>0</vt:i4>
      </vt:variant>
      <vt:variant>
        <vt:i4>0</vt:i4>
      </vt:variant>
      <vt:variant>
        <vt:i4>5</vt:i4>
      </vt:variant>
      <vt:variant>
        <vt:lpwstr>http://jpn.nec.com/press/201406/20140620_01.html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2022-04-25T00:24:00Z</dcterms:created>
  <dcterms:modified xsi:type="dcterms:W3CDTF">2022-04-25T00:31:00Z</dcterms:modified>
</cp:coreProperties>
</file>